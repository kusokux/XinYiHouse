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1810" w:rsidRDefault="00000000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4445" t="5080" r="5715" b="18415"/>
                <wp:wrapNone/>
                <wp:docPr id="1" name="文本框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41810" w:rsidRDefault="0000000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0" o:spid="_x0000_s1026" type="#_x0000_t202" style="position:absolute;left:0;text-align:left;margin-left:0;margin-top:8.75pt;width:112pt;height:4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">
                <v:stroke dashstyle="1 1" endcap="round"/>
                <v:textbox>
                  <w:txbxContent>
                    <w:p w:rsidR="00B41810" w:rsidRDefault="00000000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B41810" w:rsidRDefault="00B41810"/>
    <w:p w:rsidR="00B41810" w:rsidRDefault="00B41810"/>
    <w:p w:rsidR="00B41810" w:rsidRDefault="00B41810"/>
    <w:p w:rsidR="00B41810" w:rsidRDefault="00B41810"/>
    <w:p w:rsidR="00B41810" w:rsidRDefault="00B41810">
      <w:pPr>
        <w:pStyle w:val="Normal0"/>
        <w:spacing w:after="120"/>
        <w:rPr>
          <w:b/>
          <w:sz w:val="52"/>
        </w:rPr>
      </w:pPr>
    </w:p>
    <w:p w:rsidR="00B41810" w:rsidRDefault="00000000">
      <w:pPr>
        <w:pStyle w:val="Normal0"/>
        <w:spacing w:after="120"/>
        <w:jc w:val="center"/>
        <w:rPr>
          <w:sz w:val="44"/>
          <w:lang w:eastAsia="zh-CN"/>
        </w:rPr>
      </w:pPr>
      <w:r>
        <w:rPr>
          <w:sz w:val="44"/>
          <w:lang w:eastAsia="zh-CN"/>
        </w:rPr>
        <w:t>{</w:t>
      </w:r>
      <w:r>
        <w:rPr>
          <w:rFonts w:hint="eastAsia"/>
          <w:sz w:val="44"/>
          <w:lang w:eastAsia="zh-CN"/>
        </w:rPr>
        <w:t xml:space="preserve"> </w:t>
      </w:r>
      <w:r w:rsidR="00535F69">
        <w:rPr>
          <w:rFonts w:hint="eastAsia"/>
          <w:sz w:val="44"/>
          <w:lang w:eastAsia="zh-CN"/>
        </w:rPr>
        <w:t>心</w:t>
      </w:r>
      <w:proofErr w:type="gramStart"/>
      <w:r w:rsidR="00535F69">
        <w:rPr>
          <w:rFonts w:hint="eastAsia"/>
          <w:sz w:val="44"/>
          <w:lang w:eastAsia="zh-CN"/>
        </w:rPr>
        <w:t>怡</w:t>
      </w:r>
      <w:proofErr w:type="gramEnd"/>
      <w:r w:rsidR="00535F69">
        <w:rPr>
          <w:rFonts w:hint="eastAsia"/>
          <w:sz w:val="44"/>
          <w:lang w:eastAsia="zh-CN"/>
        </w:rPr>
        <w:t>民宿，享受内心</w:t>
      </w:r>
      <w:r>
        <w:rPr>
          <w:rFonts w:hint="eastAsia"/>
          <w:sz w:val="44"/>
          <w:lang w:eastAsia="zh-CN"/>
        </w:rPr>
        <w:t xml:space="preserve"> </w:t>
      </w:r>
      <w:r>
        <w:rPr>
          <w:sz w:val="44"/>
          <w:lang w:eastAsia="zh-CN"/>
        </w:rPr>
        <w:t>}</w:t>
      </w:r>
    </w:p>
    <w:p w:rsidR="00B41810" w:rsidRDefault="00B41810">
      <w:pPr>
        <w:pStyle w:val="Normal0"/>
        <w:spacing w:after="120"/>
        <w:jc w:val="center"/>
        <w:rPr>
          <w:sz w:val="28"/>
          <w:lang w:eastAsia="zh-CN"/>
        </w:rPr>
      </w:pPr>
    </w:p>
    <w:p w:rsidR="00B41810" w:rsidRDefault="00000000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数据库设计报告</w:t>
      </w:r>
    </w:p>
    <w:p w:rsidR="00B41810" w:rsidRDefault="00B41810"/>
    <w:p w:rsidR="00B41810" w:rsidRDefault="00B418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1344"/>
        <w:gridCol w:w="4692"/>
      </w:tblGrid>
      <w:tr w:rsidR="00B41810">
        <w:trPr>
          <w:trHeight w:val="319"/>
        </w:trPr>
        <w:tc>
          <w:tcPr>
            <w:tcW w:w="2684" w:type="dxa"/>
            <w:vMerge w:val="restart"/>
            <w:shd w:val="clear" w:color="auto" w:fill="auto"/>
          </w:tcPr>
          <w:p w:rsidR="00B41810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B41810" w:rsidRDefault="00000000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:rsidR="00B41810" w:rsidRDefault="00000000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B41810" w:rsidRDefault="00000000">
            <w:pPr>
              <w:ind w:firstLineChars="100" w:firstLine="224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B41810" w:rsidRDefault="00000000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:rsidR="00B41810" w:rsidRDefault="00000000">
            <w:r>
              <w:rPr>
                <w:rFonts w:hint="eastAsia"/>
              </w:rPr>
              <w:t>Company-Project-SD-DATABASE</w:t>
            </w:r>
          </w:p>
        </w:tc>
      </w:tr>
      <w:tr w:rsidR="00B41810">
        <w:trPr>
          <w:trHeight w:val="319"/>
        </w:trPr>
        <w:tc>
          <w:tcPr>
            <w:tcW w:w="2684" w:type="dxa"/>
            <w:vMerge/>
            <w:shd w:val="clear" w:color="auto" w:fill="auto"/>
          </w:tcPr>
          <w:p w:rsidR="00B41810" w:rsidRDefault="00B41810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B41810" w:rsidRDefault="00000000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:rsidR="00B41810" w:rsidRDefault="00535F69">
            <w:r>
              <w:rPr>
                <w:rFonts w:hint="eastAsia"/>
              </w:rPr>
              <w:t>1.0</w:t>
            </w:r>
          </w:p>
        </w:tc>
      </w:tr>
      <w:tr w:rsidR="00B41810">
        <w:tc>
          <w:tcPr>
            <w:tcW w:w="2684" w:type="dxa"/>
            <w:vMerge/>
            <w:shd w:val="clear" w:color="auto" w:fill="auto"/>
          </w:tcPr>
          <w:p w:rsidR="00B41810" w:rsidRDefault="00B41810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B41810" w:rsidRDefault="00000000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:rsidR="00B41810" w:rsidRDefault="00B41810"/>
        </w:tc>
      </w:tr>
      <w:tr w:rsidR="00B41810">
        <w:tc>
          <w:tcPr>
            <w:tcW w:w="2684" w:type="dxa"/>
            <w:vMerge/>
            <w:shd w:val="clear" w:color="auto" w:fill="auto"/>
          </w:tcPr>
          <w:p w:rsidR="00B41810" w:rsidRDefault="00B41810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B41810" w:rsidRDefault="00000000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:rsidR="00B41810" w:rsidRDefault="00000000">
            <w:r>
              <w:rPr>
                <w:rFonts w:hint="eastAsia"/>
              </w:rPr>
              <w:t>2022-12-10</w:t>
            </w:r>
          </w:p>
        </w:tc>
      </w:tr>
    </w:tbl>
    <w:p w:rsidR="00B41810" w:rsidRDefault="00000000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5080" b="16510"/>
                <wp:wrapNone/>
                <wp:docPr id="2" name="文本框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41810" w:rsidRDefault="00B41810">
                            <w:pPr>
                              <w:jc w:val="center"/>
                            </w:pPr>
                          </w:p>
                          <w:p w:rsidR="00B41810" w:rsidRDefault="00000000">
                            <w:pPr>
                              <w:pStyle w:val="a7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Company Information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91" o:spid="_x0000_s1027" type="#_x0000_t202" style="position:absolute;left:0;text-align:left;margin-left:5.6pt;margin-top:648.4pt;width:414.4pt;height:7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" filled="f">
                <v:stroke dashstyle="1 1" endcap="round"/>
                <v:textbox>
                  <w:txbxContent>
                    <w:p w:rsidR="00B41810" w:rsidRDefault="00B41810">
                      <w:pPr>
                        <w:jc w:val="center"/>
                      </w:pPr>
                    </w:p>
                    <w:p w:rsidR="00B41810" w:rsidRDefault="00000000">
                      <w:pPr>
                        <w:pStyle w:val="a7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Company Information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41810" w:rsidRDefault="00000000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B41810" w:rsidRDefault="00B418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008"/>
        <w:gridCol w:w="1232"/>
        <w:gridCol w:w="1568"/>
        <w:gridCol w:w="3236"/>
      </w:tblGrid>
      <w:tr w:rsidR="00B41810">
        <w:tc>
          <w:tcPr>
            <w:tcW w:w="1676" w:type="dxa"/>
          </w:tcPr>
          <w:p w:rsidR="00B41810" w:rsidRDefault="00000000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:rsidR="00B41810" w:rsidRDefault="00000000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:rsidR="00B41810" w:rsidRDefault="00000000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:rsidR="00B41810" w:rsidRDefault="00000000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:rsidR="00B41810" w:rsidRDefault="0000000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1810">
        <w:tc>
          <w:tcPr>
            <w:tcW w:w="1676" w:type="dxa"/>
          </w:tcPr>
          <w:p w:rsidR="00B41810" w:rsidRDefault="00535F69">
            <w:r>
              <w:rPr>
                <w:rFonts w:hint="eastAsia"/>
              </w:rPr>
              <w:t>1.0</w:t>
            </w:r>
          </w:p>
          <w:p w:rsidR="00B41810" w:rsidRDefault="00B41810"/>
        </w:tc>
        <w:tc>
          <w:tcPr>
            <w:tcW w:w="1008" w:type="dxa"/>
          </w:tcPr>
          <w:p w:rsidR="00B41810" w:rsidRDefault="00535F69">
            <w:proofErr w:type="gramStart"/>
            <w:r>
              <w:rPr>
                <w:rFonts w:hint="eastAsia"/>
              </w:rPr>
              <w:t>李颖儿</w:t>
            </w:r>
            <w:proofErr w:type="gramEnd"/>
          </w:p>
        </w:tc>
        <w:tc>
          <w:tcPr>
            <w:tcW w:w="1232" w:type="dxa"/>
          </w:tcPr>
          <w:p w:rsidR="00B41810" w:rsidRDefault="00535F69">
            <w:r>
              <w:rPr>
                <w:rFonts w:hint="eastAsia"/>
              </w:rPr>
              <w:t>蔡资聪</w:t>
            </w:r>
          </w:p>
        </w:tc>
        <w:tc>
          <w:tcPr>
            <w:tcW w:w="1568" w:type="dxa"/>
          </w:tcPr>
          <w:p w:rsidR="00B41810" w:rsidRDefault="00000000">
            <w:r>
              <w:rPr>
                <w:rFonts w:hint="eastAsia"/>
              </w:rPr>
              <w:t>2022-12-10</w:t>
            </w:r>
          </w:p>
        </w:tc>
        <w:tc>
          <w:tcPr>
            <w:tcW w:w="3236" w:type="dxa"/>
          </w:tcPr>
          <w:p w:rsidR="00B41810" w:rsidRDefault="00B41810"/>
        </w:tc>
      </w:tr>
      <w:tr w:rsidR="00B41810">
        <w:tc>
          <w:tcPr>
            <w:tcW w:w="1676" w:type="dxa"/>
          </w:tcPr>
          <w:p w:rsidR="00B41810" w:rsidRDefault="00B41810"/>
          <w:p w:rsidR="00B41810" w:rsidRDefault="00B41810"/>
        </w:tc>
        <w:tc>
          <w:tcPr>
            <w:tcW w:w="1008" w:type="dxa"/>
          </w:tcPr>
          <w:p w:rsidR="00B41810" w:rsidRDefault="00B41810"/>
        </w:tc>
        <w:tc>
          <w:tcPr>
            <w:tcW w:w="1232" w:type="dxa"/>
          </w:tcPr>
          <w:p w:rsidR="00B41810" w:rsidRDefault="00B41810"/>
        </w:tc>
        <w:tc>
          <w:tcPr>
            <w:tcW w:w="1568" w:type="dxa"/>
          </w:tcPr>
          <w:p w:rsidR="00B41810" w:rsidRDefault="00B41810"/>
        </w:tc>
        <w:tc>
          <w:tcPr>
            <w:tcW w:w="3236" w:type="dxa"/>
          </w:tcPr>
          <w:p w:rsidR="00B41810" w:rsidRDefault="00B41810"/>
        </w:tc>
      </w:tr>
      <w:tr w:rsidR="00B41810">
        <w:tc>
          <w:tcPr>
            <w:tcW w:w="1676" w:type="dxa"/>
          </w:tcPr>
          <w:p w:rsidR="00B41810" w:rsidRDefault="00B41810"/>
          <w:p w:rsidR="00B41810" w:rsidRDefault="00B41810"/>
        </w:tc>
        <w:tc>
          <w:tcPr>
            <w:tcW w:w="1008" w:type="dxa"/>
          </w:tcPr>
          <w:p w:rsidR="00B41810" w:rsidRDefault="00B41810"/>
        </w:tc>
        <w:tc>
          <w:tcPr>
            <w:tcW w:w="1232" w:type="dxa"/>
          </w:tcPr>
          <w:p w:rsidR="00B41810" w:rsidRDefault="00B41810"/>
        </w:tc>
        <w:tc>
          <w:tcPr>
            <w:tcW w:w="1568" w:type="dxa"/>
          </w:tcPr>
          <w:p w:rsidR="00B41810" w:rsidRDefault="00B41810"/>
        </w:tc>
        <w:tc>
          <w:tcPr>
            <w:tcW w:w="3236" w:type="dxa"/>
          </w:tcPr>
          <w:p w:rsidR="00B41810" w:rsidRDefault="00B41810"/>
        </w:tc>
      </w:tr>
    </w:tbl>
    <w:p w:rsidR="00B41810" w:rsidRDefault="00B41810"/>
    <w:p w:rsidR="00B41810" w:rsidRDefault="00B41810">
      <w:pPr>
        <w:jc w:val="center"/>
        <w:rPr>
          <w:sz w:val="28"/>
        </w:rPr>
      </w:pPr>
    </w:p>
    <w:p w:rsidR="00B41810" w:rsidRDefault="00B41810"/>
    <w:p w:rsidR="00B41810" w:rsidRDefault="00B41810"/>
    <w:p w:rsidR="00B41810" w:rsidRDefault="00000000">
      <w:pPr>
        <w:pageBreakBefore/>
        <w:jc w:val="center"/>
        <w:rPr>
          <w:rFonts w:ascii="Times" w:hAnsi="Times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B41810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6478862" w:history="1">
        <w:r>
          <w:rPr>
            <w:rStyle w:val="ab"/>
            <w:szCs w:val="32"/>
          </w:rPr>
          <w:t xml:space="preserve">0. </w:t>
        </w:r>
        <w:r>
          <w:rPr>
            <w:rStyle w:val="ab"/>
            <w:rFonts w:hint="eastAsia"/>
            <w:szCs w:val="32"/>
          </w:rPr>
          <w:t>文档介绍</w:t>
        </w:r>
        <w:r>
          <w:tab/>
        </w:r>
        <w:r>
          <w:fldChar w:fldCharType="begin"/>
        </w:r>
        <w:r>
          <w:instrText xml:space="preserve"> PAGEREF _Toc16478862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41810" w:rsidRDefault="00000000">
      <w:pPr>
        <w:pStyle w:val="TOC2"/>
        <w:tabs>
          <w:tab w:val="right" w:leader="dot" w:pos="8494"/>
        </w:tabs>
        <w:rPr>
          <w:smallCaps w:val="0"/>
        </w:rPr>
      </w:pPr>
      <w:hyperlink w:anchor="_Toc16478863" w:history="1">
        <w:r>
          <w:rPr>
            <w:rStyle w:val="ab"/>
            <w:szCs w:val="28"/>
          </w:rPr>
          <w:t xml:space="preserve">0.1 </w:t>
        </w:r>
        <w:r>
          <w:rPr>
            <w:rStyle w:val="ab"/>
            <w:rFonts w:hint="eastAsia"/>
            <w:szCs w:val="28"/>
          </w:rPr>
          <w:t>文档目的</w:t>
        </w:r>
        <w:r>
          <w:tab/>
        </w:r>
        <w:r>
          <w:fldChar w:fldCharType="begin"/>
        </w:r>
        <w:r>
          <w:instrText xml:space="preserve"> PAGEREF _Toc16478863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41810" w:rsidRDefault="00000000">
      <w:pPr>
        <w:pStyle w:val="TOC2"/>
        <w:tabs>
          <w:tab w:val="right" w:leader="dot" w:pos="8494"/>
        </w:tabs>
        <w:rPr>
          <w:smallCaps w:val="0"/>
        </w:rPr>
      </w:pPr>
      <w:hyperlink w:anchor="_Toc16478864" w:history="1">
        <w:r>
          <w:rPr>
            <w:rStyle w:val="ab"/>
            <w:szCs w:val="28"/>
          </w:rPr>
          <w:t xml:space="preserve">0.2 </w:t>
        </w:r>
        <w:r>
          <w:rPr>
            <w:rStyle w:val="ab"/>
            <w:rFonts w:hint="eastAsia"/>
            <w:szCs w:val="28"/>
          </w:rPr>
          <w:t>文档范围</w:t>
        </w:r>
        <w:r>
          <w:tab/>
        </w:r>
        <w:r>
          <w:fldChar w:fldCharType="begin"/>
        </w:r>
        <w:r>
          <w:instrText xml:space="preserve"> PAGEREF _Toc16478864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41810" w:rsidRDefault="00000000">
      <w:pPr>
        <w:pStyle w:val="TOC2"/>
        <w:tabs>
          <w:tab w:val="right" w:leader="dot" w:pos="8494"/>
        </w:tabs>
        <w:rPr>
          <w:smallCaps w:val="0"/>
        </w:rPr>
      </w:pPr>
      <w:hyperlink w:anchor="_Toc16478865" w:history="1">
        <w:r>
          <w:rPr>
            <w:rStyle w:val="ab"/>
            <w:szCs w:val="28"/>
          </w:rPr>
          <w:t xml:space="preserve">0.3 </w:t>
        </w:r>
        <w:r>
          <w:rPr>
            <w:rStyle w:val="ab"/>
            <w:rFonts w:hint="eastAsia"/>
            <w:szCs w:val="28"/>
          </w:rPr>
          <w:t>读者对象</w:t>
        </w:r>
        <w:r>
          <w:tab/>
        </w:r>
        <w:r>
          <w:fldChar w:fldCharType="begin"/>
        </w:r>
        <w:r>
          <w:instrText xml:space="preserve"> PAGEREF _Toc16478865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41810" w:rsidRDefault="00000000">
      <w:pPr>
        <w:pStyle w:val="TOC2"/>
        <w:tabs>
          <w:tab w:val="right" w:leader="dot" w:pos="8494"/>
        </w:tabs>
        <w:rPr>
          <w:smallCaps w:val="0"/>
        </w:rPr>
      </w:pPr>
      <w:hyperlink w:anchor="_Toc16478866" w:history="1">
        <w:r>
          <w:rPr>
            <w:rStyle w:val="ab"/>
            <w:szCs w:val="28"/>
          </w:rPr>
          <w:t xml:space="preserve">0.4 </w:t>
        </w:r>
        <w:r>
          <w:rPr>
            <w:rStyle w:val="ab"/>
            <w:rFonts w:hint="eastAsia"/>
            <w:szCs w:val="28"/>
          </w:rPr>
          <w:t>参考文献</w:t>
        </w:r>
        <w:r>
          <w:tab/>
        </w:r>
        <w:r>
          <w:fldChar w:fldCharType="begin"/>
        </w:r>
        <w:r>
          <w:instrText xml:space="preserve"> PAGEREF _Toc16478866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41810" w:rsidRDefault="00000000">
      <w:pPr>
        <w:pStyle w:val="TOC2"/>
        <w:tabs>
          <w:tab w:val="right" w:leader="dot" w:pos="8494"/>
        </w:tabs>
        <w:rPr>
          <w:smallCaps w:val="0"/>
        </w:rPr>
      </w:pPr>
      <w:hyperlink w:anchor="_Toc16478867" w:history="1">
        <w:r>
          <w:rPr>
            <w:rStyle w:val="ab"/>
            <w:szCs w:val="28"/>
          </w:rPr>
          <w:t xml:space="preserve">0.5 </w:t>
        </w:r>
        <w:r>
          <w:rPr>
            <w:rStyle w:val="ab"/>
            <w:rFonts w:hint="eastAsia"/>
            <w:szCs w:val="28"/>
          </w:rPr>
          <w:t>术语与缩写解释</w:t>
        </w:r>
        <w:r>
          <w:tab/>
        </w:r>
        <w:r>
          <w:fldChar w:fldCharType="begin"/>
        </w:r>
        <w:r>
          <w:instrText xml:space="preserve"> PAGEREF _Toc16478867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41810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</w:rPr>
      </w:pPr>
      <w:hyperlink w:anchor="_Toc16478868" w:history="1">
        <w:r>
          <w:rPr>
            <w:rStyle w:val="ab"/>
            <w:szCs w:val="32"/>
          </w:rPr>
          <w:t xml:space="preserve">1. </w:t>
        </w:r>
        <w:r>
          <w:rPr>
            <w:rStyle w:val="ab"/>
            <w:rFonts w:hint="eastAsia"/>
            <w:szCs w:val="32"/>
          </w:rPr>
          <w:t>数据库环境说明</w:t>
        </w:r>
        <w:r>
          <w:tab/>
        </w:r>
        <w:r>
          <w:fldChar w:fldCharType="begin"/>
        </w:r>
        <w:r>
          <w:instrText xml:space="preserve"> PAGEREF _Toc16478868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41810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</w:rPr>
      </w:pPr>
      <w:hyperlink w:anchor="_Toc16478869" w:history="1">
        <w:r>
          <w:rPr>
            <w:rStyle w:val="ab"/>
            <w:szCs w:val="32"/>
          </w:rPr>
          <w:t xml:space="preserve">2. </w:t>
        </w:r>
        <w:r>
          <w:rPr>
            <w:rStyle w:val="ab"/>
            <w:rFonts w:hint="eastAsia"/>
            <w:szCs w:val="32"/>
          </w:rPr>
          <w:t>数据库的命名规则</w:t>
        </w:r>
        <w:r>
          <w:tab/>
        </w:r>
        <w:r>
          <w:fldChar w:fldCharType="begin"/>
        </w:r>
        <w:r>
          <w:instrText xml:space="preserve"> PAGEREF _Toc16478869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41810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</w:rPr>
      </w:pPr>
      <w:hyperlink w:anchor="_Toc16478870" w:history="1">
        <w:r>
          <w:rPr>
            <w:rStyle w:val="ab"/>
            <w:szCs w:val="32"/>
          </w:rPr>
          <w:t xml:space="preserve">3. </w:t>
        </w:r>
        <w:r>
          <w:rPr>
            <w:rStyle w:val="ab"/>
            <w:rFonts w:hint="eastAsia"/>
            <w:szCs w:val="32"/>
          </w:rPr>
          <w:t>逻辑设计</w:t>
        </w:r>
        <w:r>
          <w:tab/>
        </w:r>
        <w:r>
          <w:rPr>
            <w:rFonts w:hint="eastAsia"/>
          </w:rPr>
          <w:t>6</w:t>
        </w:r>
      </w:hyperlink>
    </w:p>
    <w:p w:rsidR="00B41810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</w:rPr>
      </w:pPr>
      <w:hyperlink w:anchor="_Toc16478871" w:history="1">
        <w:r>
          <w:rPr>
            <w:rStyle w:val="ab"/>
            <w:szCs w:val="32"/>
          </w:rPr>
          <w:t xml:space="preserve">4. </w:t>
        </w:r>
        <w:r>
          <w:rPr>
            <w:rStyle w:val="ab"/>
            <w:rFonts w:hint="eastAsia"/>
            <w:szCs w:val="32"/>
          </w:rPr>
          <w:t>物理设计</w:t>
        </w:r>
        <w:r>
          <w:tab/>
        </w:r>
        <w:r>
          <w:rPr>
            <w:rFonts w:hint="eastAsia"/>
          </w:rPr>
          <w:t>6</w:t>
        </w:r>
      </w:hyperlink>
    </w:p>
    <w:p w:rsidR="00B41810" w:rsidRDefault="00000000">
      <w:pPr>
        <w:pStyle w:val="TOC2"/>
        <w:tabs>
          <w:tab w:val="right" w:leader="dot" w:pos="8494"/>
        </w:tabs>
        <w:rPr>
          <w:smallCaps w:val="0"/>
        </w:rPr>
      </w:pPr>
      <w:hyperlink w:anchor="_Toc16478872" w:history="1">
        <w:r>
          <w:rPr>
            <w:rStyle w:val="ab"/>
            <w:szCs w:val="28"/>
          </w:rPr>
          <w:t xml:space="preserve">4.0 </w:t>
        </w:r>
        <w:r>
          <w:rPr>
            <w:rStyle w:val="ab"/>
            <w:rFonts w:hint="eastAsia"/>
            <w:szCs w:val="28"/>
          </w:rPr>
          <w:t>表汇总</w:t>
        </w:r>
        <w:r>
          <w:tab/>
        </w:r>
        <w:r>
          <w:rPr>
            <w:rFonts w:hint="eastAsia"/>
          </w:rPr>
          <w:t>6</w:t>
        </w:r>
      </w:hyperlink>
    </w:p>
    <w:p w:rsidR="00B41810" w:rsidRDefault="00000000">
      <w:pPr>
        <w:pStyle w:val="TOC2"/>
        <w:tabs>
          <w:tab w:val="right" w:leader="dot" w:pos="8494"/>
        </w:tabs>
        <w:rPr>
          <w:smallCaps w:val="0"/>
        </w:rPr>
      </w:pPr>
      <w:hyperlink w:anchor="_Toc16478873" w:history="1">
        <w:r>
          <w:rPr>
            <w:rStyle w:val="ab"/>
            <w:szCs w:val="28"/>
          </w:rPr>
          <w:t xml:space="preserve">4.1 </w:t>
        </w:r>
        <w:r>
          <w:rPr>
            <w:rStyle w:val="ab"/>
            <w:rFonts w:hint="eastAsia"/>
            <w:szCs w:val="28"/>
          </w:rPr>
          <w:t>表</w:t>
        </w:r>
        <w:r>
          <w:rPr>
            <w:rStyle w:val="ab"/>
            <w:szCs w:val="28"/>
          </w:rPr>
          <w:t>A</w:t>
        </w:r>
        <w:r>
          <w:tab/>
        </w:r>
        <w:r>
          <w:rPr>
            <w:rFonts w:hint="eastAsia"/>
          </w:rPr>
          <w:t>7</w:t>
        </w:r>
      </w:hyperlink>
    </w:p>
    <w:p w:rsidR="00B41810" w:rsidRDefault="00000000">
      <w:pPr>
        <w:pStyle w:val="TOC2"/>
        <w:tabs>
          <w:tab w:val="right" w:leader="dot" w:pos="8494"/>
        </w:tabs>
        <w:rPr>
          <w:rStyle w:val="ab"/>
        </w:rPr>
      </w:pPr>
      <w:hyperlink w:anchor="_Toc16478874" w:history="1">
        <w:r>
          <w:rPr>
            <w:rStyle w:val="ab"/>
            <w:szCs w:val="28"/>
          </w:rPr>
          <w:t>4.</w:t>
        </w:r>
        <w:r>
          <w:rPr>
            <w:rStyle w:val="ab"/>
            <w:rFonts w:hint="eastAsia"/>
            <w:szCs w:val="28"/>
          </w:rPr>
          <w:t>2</w:t>
        </w:r>
        <w:r>
          <w:rPr>
            <w:rStyle w:val="ab"/>
            <w:szCs w:val="28"/>
          </w:rPr>
          <w:t xml:space="preserve"> </w:t>
        </w:r>
        <w:r>
          <w:rPr>
            <w:rStyle w:val="ab"/>
            <w:rFonts w:hint="eastAsia"/>
            <w:szCs w:val="28"/>
          </w:rPr>
          <w:t>表</w:t>
        </w:r>
        <w:r>
          <w:rPr>
            <w:rStyle w:val="ab"/>
            <w:rFonts w:hint="eastAsia"/>
            <w:szCs w:val="28"/>
          </w:rPr>
          <w:t>B</w:t>
        </w:r>
        <w:r>
          <w:tab/>
        </w:r>
        <w:r>
          <w:rPr>
            <w:rFonts w:hint="eastAsia"/>
          </w:rPr>
          <w:t>7</w:t>
        </w:r>
      </w:hyperlink>
    </w:p>
    <w:p w:rsidR="00B41810" w:rsidRDefault="00000000">
      <w:pPr>
        <w:pStyle w:val="TOC2"/>
        <w:tabs>
          <w:tab w:val="right" w:leader="dot" w:pos="8494"/>
        </w:tabs>
      </w:pPr>
      <w:hyperlink w:anchor="_Toc16478874" w:history="1">
        <w:r>
          <w:rPr>
            <w:rStyle w:val="ab"/>
            <w:szCs w:val="28"/>
          </w:rPr>
          <w:t>4.</w:t>
        </w:r>
        <w:r>
          <w:rPr>
            <w:rStyle w:val="ab"/>
            <w:rFonts w:hint="eastAsia"/>
            <w:szCs w:val="28"/>
          </w:rPr>
          <w:t>3</w:t>
        </w:r>
        <w:r>
          <w:rPr>
            <w:rStyle w:val="ab"/>
            <w:szCs w:val="28"/>
          </w:rPr>
          <w:t xml:space="preserve"> </w:t>
        </w:r>
        <w:r>
          <w:rPr>
            <w:rStyle w:val="ab"/>
            <w:rFonts w:hint="eastAsia"/>
            <w:szCs w:val="28"/>
          </w:rPr>
          <w:t>表</w:t>
        </w:r>
        <w:r>
          <w:rPr>
            <w:rStyle w:val="ab"/>
            <w:rFonts w:hint="eastAsia"/>
            <w:szCs w:val="28"/>
          </w:rPr>
          <w:t>C</w:t>
        </w:r>
        <w:r>
          <w:tab/>
        </w:r>
        <w:r>
          <w:rPr>
            <w:rFonts w:hint="eastAsia"/>
          </w:rPr>
          <w:t>7</w:t>
        </w:r>
      </w:hyperlink>
    </w:p>
    <w:p w:rsidR="00B41810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</w:rPr>
      </w:pPr>
      <w:hyperlink w:anchor="_Toc16478875" w:history="1">
        <w:r>
          <w:rPr>
            <w:rStyle w:val="ab"/>
            <w:szCs w:val="32"/>
          </w:rPr>
          <w:t xml:space="preserve">5. </w:t>
        </w:r>
        <w:r>
          <w:rPr>
            <w:rStyle w:val="ab"/>
            <w:rFonts w:hint="eastAsia"/>
            <w:szCs w:val="32"/>
          </w:rPr>
          <w:t>安全性设计</w:t>
        </w:r>
        <w:r>
          <w:tab/>
        </w:r>
        <w:r>
          <w:rPr>
            <w:rFonts w:hint="eastAsia"/>
          </w:rPr>
          <w:t>8</w:t>
        </w:r>
      </w:hyperlink>
    </w:p>
    <w:p w:rsidR="00B41810" w:rsidRDefault="00000000">
      <w:pPr>
        <w:pStyle w:val="TOC2"/>
        <w:tabs>
          <w:tab w:val="right" w:leader="dot" w:pos="8494"/>
        </w:tabs>
        <w:rPr>
          <w:smallCaps w:val="0"/>
        </w:rPr>
      </w:pPr>
      <w:hyperlink w:anchor="_Toc16478876" w:history="1">
        <w:r>
          <w:rPr>
            <w:rStyle w:val="ab"/>
            <w:szCs w:val="28"/>
          </w:rPr>
          <w:t xml:space="preserve">5.1 </w:t>
        </w:r>
        <w:r>
          <w:rPr>
            <w:rStyle w:val="ab"/>
            <w:rFonts w:hint="eastAsia"/>
            <w:szCs w:val="28"/>
          </w:rPr>
          <w:t>防止用户直接操作数据库的方法</w:t>
        </w:r>
        <w:r>
          <w:tab/>
        </w:r>
        <w:r>
          <w:rPr>
            <w:rFonts w:hint="eastAsia"/>
          </w:rPr>
          <w:t>8</w:t>
        </w:r>
      </w:hyperlink>
    </w:p>
    <w:p w:rsidR="00B41810" w:rsidRDefault="00000000">
      <w:pPr>
        <w:pStyle w:val="TOC2"/>
        <w:tabs>
          <w:tab w:val="right" w:leader="dot" w:pos="8494"/>
        </w:tabs>
        <w:rPr>
          <w:smallCaps w:val="0"/>
        </w:rPr>
      </w:pPr>
      <w:hyperlink w:anchor="_Toc16478877" w:history="1">
        <w:r>
          <w:rPr>
            <w:rStyle w:val="ab"/>
            <w:szCs w:val="28"/>
          </w:rPr>
          <w:t xml:space="preserve">5.2 </w:t>
        </w:r>
        <w:r>
          <w:rPr>
            <w:rStyle w:val="ab"/>
            <w:rFonts w:hint="eastAsia"/>
            <w:szCs w:val="28"/>
          </w:rPr>
          <w:t>用户帐号密码的加密方法</w:t>
        </w:r>
        <w:r>
          <w:tab/>
        </w:r>
        <w:r>
          <w:rPr>
            <w:rFonts w:hint="eastAsia"/>
          </w:rPr>
          <w:t>8</w:t>
        </w:r>
      </w:hyperlink>
    </w:p>
    <w:p w:rsidR="00B41810" w:rsidRDefault="00000000">
      <w:pPr>
        <w:pStyle w:val="TOC2"/>
        <w:tabs>
          <w:tab w:val="right" w:leader="dot" w:pos="8494"/>
        </w:tabs>
        <w:rPr>
          <w:smallCaps w:val="0"/>
        </w:rPr>
      </w:pPr>
      <w:hyperlink w:anchor="_Toc16478878" w:history="1">
        <w:r>
          <w:rPr>
            <w:rStyle w:val="ab"/>
            <w:szCs w:val="28"/>
          </w:rPr>
          <w:t xml:space="preserve">5.3 </w:t>
        </w:r>
        <w:r>
          <w:rPr>
            <w:rStyle w:val="ab"/>
            <w:rFonts w:hint="eastAsia"/>
            <w:szCs w:val="28"/>
          </w:rPr>
          <w:t>角色与权限</w:t>
        </w:r>
        <w:r>
          <w:tab/>
        </w:r>
        <w:r>
          <w:rPr>
            <w:rFonts w:hint="eastAsia"/>
          </w:rPr>
          <w:t>8</w:t>
        </w:r>
      </w:hyperlink>
    </w:p>
    <w:p w:rsidR="00B41810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</w:rPr>
      </w:pPr>
      <w:hyperlink w:anchor="_Toc16478879" w:history="1">
        <w:r>
          <w:rPr>
            <w:rStyle w:val="ab"/>
            <w:szCs w:val="32"/>
          </w:rPr>
          <w:t xml:space="preserve">6. </w:t>
        </w:r>
        <w:r>
          <w:rPr>
            <w:rStyle w:val="ab"/>
            <w:rFonts w:hint="eastAsia"/>
            <w:szCs w:val="32"/>
          </w:rPr>
          <w:t>优化</w:t>
        </w:r>
        <w:r>
          <w:tab/>
        </w:r>
        <w:r>
          <w:rPr>
            <w:rFonts w:hint="eastAsia"/>
          </w:rPr>
          <w:t>9</w:t>
        </w:r>
      </w:hyperlink>
    </w:p>
    <w:p w:rsidR="00B41810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</w:rPr>
      </w:pPr>
      <w:hyperlink w:anchor="_Toc16478880" w:history="1">
        <w:r>
          <w:rPr>
            <w:rStyle w:val="ab"/>
            <w:szCs w:val="32"/>
          </w:rPr>
          <w:t xml:space="preserve">7. </w:t>
        </w:r>
        <w:r>
          <w:rPr>
            <w:rStyle w:val="ab"/>
            <w:rFonts w:hint="eastAsia"/>
            <w:szCs w:val="32"/>
          </w:rPr>
          <w:t>数据库管理与维护说明</w:t>
        </w:r>
        <w:r>
          <w:tab/>
        </w:r>
        <w:r>
          <w:rPr>
            <w:rFonts w:hint="eastAsia"/>
          </w:rPr>
          <w:t>9</w:t>
        </w:r>
      </w:hyperlink>
    </w:p>
    <w:p w:rsidR="00B41810" w:rsidRDefault="00000000">
      <w:pPr>
        <w:pStyle w:val="1"/>
        <w:spacing w:before="175" w:after="175"/>
      </w:pPr>
      <w:r>
        <w:fldChar w:fldCharType="end"/>
      </w:r>
      <w:r>
        <w:br w:type="page"/>
      </w:r>
      <w:bookmarkStart w:id="0" w:name="_Toc15898327"/>
      <w:bookmarkStart w:id="1" w:name="_Toc16478463"/>
      <w:bookmarkStart w:id="2" w:name="_Toc16478862"/>
      <w:bookmarkStart w:id="3" w:name="_Toc16478129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文档介绍</w:t>
      </w:r>
      <w:bookmarkEnd w:id="0"/>
      <w:bookmarkEnd w:id="1"/>
      <w:bookmarkEnd w:id="2"/>
      <w:bookmarkEnd w:id="3"/>
    </w:p>
    <w:p w:rsidR="00B41810" w:rsidRDefault="00000000">
      <w:pPr>
        <w:pStyle w:val="2"/>
      </w:pPr>
      <w:bookmarkStart w:id="4" w:name="_Toc16478130"/>
      <w:bookmarkStart w:id="5" w:name="_Toc15786742"/>
      <w:bookmarkStart w:id="6" w:name="_Toc16478863"/>
      <w:bookmarkStart w:id="7" w:name="_Toc15898328"/>
      <w:bookmarkStart w:id="8" w:name="_Toc16478464"/>
      <w:r>
        <w:rPr>
          <w:rFonts w:hint="eastAsia"/>
        </w:rPr>
        <w:t xml:space="preserve">0.1 </w:t>
      </w:r>
      <w:r>
        <w:rPr>
          <w:rFonts w:hint="eastAsia"/>
        </w:rPr>
        <w:t>文档目的</w:t>
      </w:r>
      <w:bookmarkEnd w:id="4"/>
      <w:bookmarkEnd w:id="5"/>
      <w:bookmarkEnd w:id="6"/>
      <w:bookmarkEnd w:id="7"/>
      <w:bookmarkEnd w:id="8"/>
    </w:p>
    <w:p w:rsidR="00B41810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分析如何组织和存储数据，如何高效地获取和处理数据，提高程序效率，给用户更好的体验感，同时也能在编写过程中不断分析问题优化数据库的结构，为代码的编写铺下基石</w:t>
      </w:r>
    </w:p>
    <w:p w:rsidR="00B41810" w:rsidRDefault="00000000">
      <w:pPr>
        <w:pStyle w:val="2"/>
      </w:pPr>
      <w:bookmarkStart w:id="9" w:name="_Toc16478465"/>
      <w:bookmarkStart w:id="10" w:name="_Toc15898329"/>
      <w:bookmarkStart w:id="11" w:name="_Toc15786743"/>
      <w:bookmarkStart w:id="12" w:name="_Toc16478864"/>
      <w:bookmarkStart w:id="13" w:name="_Toc16478131"/>
      <w:r>
        <w:rPr>
          <w:rFonts w:hint="eastAsia"/>
        </w:rPr>
        <w:t xml:space="preserve">0.2 </w:t>
      </w:r>
      <w:r>
        <w:rPr>
          <w:rFonts w:hint="eastAsia"/>
        </w:rPr>
        <w:t>文档范围</w:t>
      </w:r>
      <w:bookmarkEnd w:id="9"/>
      <w:bookmarkEnd w:id="10"/>
      <w:bookmarkEnd w:id="11"/>
      <w:bookmarkEnd w:id="12"/>
      <w:bookmarkEnd w:id="13"/>
    </w:p>
    <w:p w:rsidR="00B41810" w:rsidRDefault="00000000">
      <w:pPr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叙述了数据库的存储结构，比如表的构建等，给出了数据库的环境说明等</w:t>
      </w:r>
    </w:p>
    <w:p w:rsidR="00B41810" w:rsidRDefault="00000000">
      <w:pPr>
        <w:pStyle w:val="2"/>
      </w:pPr>
      <w:bookmarkStart w:id="14" w:name="_Toc15786744"/>
      <w:bookmarkStart w:id="15" w:name="_Toc16478865"/>
      <w:bookmarkStart w:id="16" w:name="_Toc15898330"/>
      <w:bookmarkStart w:id="17" w:name="_Toc16478132"/>
      <w:bookmarkStart w:id="18" w:name="_Toc16478466"/>
      <w:r>
        <w:rPr>
          <w:rFonts w:hint="eastAsia"/>
        </w:rPr>
        <w:t xml:space="preserve">0.3 </w:t>
      </w:r>
      <w:r>
        <w:rPr>
          <w:rFonts w:hint="eastAsia"/>
        </w:rPr>
        <w:t>读者对象</w:t>
      </w:r>
      <w:bookmarkEnd w:id="14"/>
      <w:bookmarkEnd w:id="15"/>
      <w:bookmarkEnd w:id="16"/>
      <w:bookmarkEnd w:id="17"/>
      <w:bookmarkEnd w:id="18"/>
    </w:p>
    <w:p w:rsidR="00B41810" w:rsidRDefault="00000000">
      <w:pPr>
        <w:rPr>
          <w:rFonts w:ascii="宋体" w:hAnsi="宋体"/>
        </w:rPr>
      </w:pPr>
      <w:r>
        <w:rPr>
          <w:rFonts w:ascii="宋体" w:hAnsi="宋体" w:hint="eastAsia"/>
        </w:rPr>
        <w:t>希望了解该项目数据库信息的相关人员</w:t>
      </w:r>
    </w:p>
    <w:p w:rsidR="00B41810" w:rsidRDefault="00000000">
      <w:pPr>
        <w:pStyle w:val="2"/>
      </w:pPr>
      <w:bookmarkStart w:id="19" w:name="_Toc16478467"/>
      <w:bookmarkStart w:id="20" w:name="_Toc15786745"/>
      <w:bookmarkStart w:id="21" w:name="_Toc16478133"/>
      <w:bookmarkStart w:id="22" w:name="_Toc15898331"/>
      <w:bookmarkStart w:id="23" w:name="_Toc16478866"/>
      <w:r>
        <w:rPr>
          <w:rFonts w:hint="eastAsia"/>
        </w:rPr>
        <w:t xml:space="preserve">0.4 </w:t>
      </w:r>
      <w:r>
        <w:rPr>
          <w:rFonts w:hint="eastAsia"/>
        </w:rPr>
        <w:t>参考文献</w:t>
      </w:r>
      <w:bookmarkEnd w:id="19"/>
      <w:bookmarkEnd w:id="20"/>
      <w:bookmarkEnd w:id="21"/>
      <w:bookmarkEnd w:id="22"/>
      <w:bookmarkEnd w:id="23"/>
    </w:p>
    <w:p w:rsidR="00B41810" w:rsidRDefault="00000000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列出本文档的所有参考文献（可以是非正式出版物），格式如下：</w:t>
      </w:r>
    </w:p>
    <w:p w:rsidR="00B41810" w:rsidRDefault="00000000">
      <w:pPr>
        <w:ind w:firstLine="420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[</w:t>
      </w:r>
      <w:r>
        <w:rPr>
          <w:rFonts w:ascii="宋体" w:hAnsi="宋体" w:hint="eastAsia"/>
          <w:i/>
          <w:iCs/>
        </w:rPr>
        <w:t>标识符</w:t>
      </w:r>
      <w:r>
        <w:rPr>
          <w:rFonts w:ascii="宋体" w:hAnsi="宋体"/>
          <w:i/>
          <w:iCs/>
        </w:rPr>
        <w:t xml:space="preserve">] </w:t>
      </w:r>
      <w:r>
        <w:rPr>
          <w:rFonts w:ascii="宋体" w:hAnsi="宋体" w:hint="eastAsia"/>
          <w:i/>
          <w:iCs/>
        </w:rPr>
        <w:t>作者，文献名称，出版单位（或归属单位），日期</w:t>
      </w:r>
    </w:p>
    <w:p w:rsidR="00B41810" w:rsidRDefault="00000000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例如：</w:t>
      </w:r>
    </w:p>
    <w:p w:rsidR="00B41810" w:rsidRDefault="00000000">
      <w:pPr>
        <w:ind w:leftChars="200" w:left="448"/>
        <w:rPr>
          <w:i/>
          <w:iCs/>
        </w:rPr>
      </w:pPr>
      <w:r>
        <w:rPr>
          <w:b/>
          <w:bCs/>
          <w:i/>
          <w:iCs/>
          <w:sz w:val="18"/>
        </w:rPr>
        <w:t>[</w:t>
      </w:r>
      <w:r>
        <w:rPr>
          <w:rFonts w:hint="eastAsia"/>
          <w:b/>
          <w:bCs/>
          <w:i/>
          <w:iCs/>
          <w:sz w:val="18"/>
        </w:rPr>
        <w:t>AAA</w:t>
      </w:r>
      <w:r>
        <w:rPr>
          <w:b/>
          <w:bCs/>
          <w:i/>
          <w:iCs/>
          <w:sz w:val="18"/>
        </w:rPr>
        <w:t>]</w:t>
      </w:r>
      <w:r>
        <w:rPr>
          <w:i/>
          <w:iCs/>
          <w:sz w:val="18"/>
        </w:rPr>
        <w:t xml:space="preserve"> </w:t>
      </w:r>
      <w:r>
        <w:rPr>
          <w:rFonts w:hint="eastAsia"/>
          <w:i/>
          <w:iCs/>
          <w:sz w:val="18"/>
        </w:rPr>
        <w:t>作者，《立项建议书》，机构名称，日期</w:t>
      </w:r>
    </w:p>
    <w:p w:rsidR="00B41810" w:rsidRDefault="00000000">
      <w:pPr>
        <w:ind w:firstLineChars="200" w:firstLine="389"/>
        <w:rPr>
          <w:i/>
          <w:iCs/>
        </w:rPr>
      </w:pPr>
      <w:r>
        <w:rPr>
          <w:b/>
          <w:bCs/>
          <w:i/>
          <w:iCs/>
          <w:sz w:val="18"/>
        </w:rPr>
        <w:t xml:space="preserve"> [</w:t>
      </w:r>
      <w:r>
        <w:rPr>
          <w:rFonts w:hint="eastAsia"/>
          <w:b/>
          <w:bCs/>
          <w:i/>
          <w:iCs/>
          <w:sz w:val="18"/>
        </w:rPr>
        <w:t>SPP-PROC-SD</w:t>
      </w:r>
      <w:r>
        <w:rPr>
          <w:b/>
          <w:bCs/>
          <w:i/>
          <w:iCs/>
          <w:sz w:val="18"/>
        </w:rPr>
        <w:t>]</w:t>
      </w:r>
      <w:r>
        <w:rPr>
          <w:i/>
          <w:iCs/>
          <w:sz w:val="18"/>
        </w:rPr>
        <w:t xml:space="preserve"> </w:t>
      </w:r>
      <w:r>
        <w:rPr>
          <w:rFonts w:hint="eastAsia"/>
          <w:i/>
          <w:iCs/>
          <w:sz w:val="18"/>
        </w:rPr>
        <w:t>SEPG</w:t>
      </w:r>
      <w:r>
        <w:rPr>
          <w:rFonts w:hint="eastAsia"/>
          <w:i/>
          <w:iCs/>
          <w:sz w:val="18"/>
        </w:rPr>
        <w:t>，系统设计规范，机构名称，日期</w:t>
      </w:r>
    </w:p>
    <w:p w:rsidR="00B41810" w:rsidRDefault="00000000">
      <w:pPr>
        <w:pStyle w:val="2"/>
      </w:pPr>
      <w:bookmarkStart w:id="24" w:name="_Toc15786746"/>
      <w:bookmarkStart w:id="25" w:name="_Toc15898332"/>
      <w:bookmarkStart w:id="26" w:name="_Toc16478134"/>
      <w:bookmarkStart w:id="27" w:name="_Toc16478468"/>
      <w:bookmarkStart w:id="28" w:name="_Toc16478867"/>
      <w:r>
        <w:rPr>
          <w:rFonts w:hint="eastAsia"/>
        </w:rPr>
        <w:t xml:space="preserve">0.5 </w:t>
      </w:r>
      <w:r>
        <w:rPr>
          <w:rFonts w:hint="eastAsia"/>
        </w:rPr>
        <w:t>术语与缩写解释</w:t>
      </w:r>
      <w:bookmarkEnd w:id="24"/>
      <w:bookmarkEnd w:id="25"/>
      <w:bookmarkEnd w:id="26"/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8"/>
        <w:gridCol w:w="6352"/>
      </w:tblGrid>
      <w:tr w:rsidR="00B41810">
        <w:tc>
          <w:tcPr>
            <w:tcW w:w="2368" w:type="dxa"/>
            <w:shd w:val="clear" w:color="auto" w:fill="D9D9D9"/>
          </w:tcPr>
          <w:p w:rsidR="00B41810" w:rsidRDefault="00000000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B41810" w:rsidRDefault="00000000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B41810">
        <w:tc>
          <w:tcPr>
            <w:tcW w:w="2368" w:type="dxa"/>
          </w:tcPr>
          <w:p w:rsidR="00B41810" w:rsidRDefault="00B41810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:rsidR="00B41810" w:rsidRDefault="00B41810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B41810">
        <w:tc>
          <w:tcPr>
            <w:tcW w:w="2368" w:type="dxa"/>
          </w:tcPr>
          <w:p w:rsidR="00B41810" w:rsidRDefault="00B41810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:rsidR="00B41810" w:rsidRDefault="00B41810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B41810">
        <w:tc>
          <w:tcPr>
            <w:tcW w:w="2368" w:type="dxa"/>
          </w:tcPr>
          <w:p w:rsidR="00B41810" w:rsidRDefault="00B41810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:rsidR="00B41810" w:rsidRDefault="00B41810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B41810">
        <w:tc>
          <w:tcPr>
            <w:tcW w:w="2368" w:type="dxa"/>
          </w:tcPr>
          <w:p w:rsidR="00B41810" w:rsidRDefault="00B41810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:rsidR="00B41810" w:rsidRDefault="00B41810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B41810">
        <w:tc>
          <w:tcPr>
            <w:tcW w:w="2368" w:type="dxa"/>
          </w:tcPr>
          <w:p w:rsidR="00B41810" w:rsidRDefault="00000000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6352" w:type="dxa"/>
          </w:tcPr>
          <w:p w:rsidR="00B41810" w:rsidRDefault="00B41810">
            <w:pPr>
              <w:tabs>
                <w:tab w:val="left" w:pos="3346"/>
              </w:tabs>
              <w:rPr>
                <w:sz w:val="18"/>
              </w:rPr>
            </w:pPr>
          </w:p>
        </w:tc>
      </w:tr>
    </w:tbl>
    <w:p w:rsidR="00B41810" w:rsidRDefault="00B41810"/>
    <w:p w:rsidR="00B41810" w:rsidRDefault="00B41810"/>
    <w:p w:rsidR="00B41810" w:rsidRDefault="00000000">
      <w:pPr>
        <w:pStyle w:val="1"/>
        <w:pageBreakBefore/>
        <w:spacing w:before="175" w:after="175"/>
      </w:pPr>
      <w:bookmarkStart w:id="29" w:name="_Toc16478868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数据库环境说明</w:t>
      </w:r>
      <w:bookmarkEnd w:id="29"/>
    </w:p>
    <w:p w:rsidR="00B41810" w:rsidRDefault="00000000">
      <w:pPr>
        <w:rPr>
          <w:rFonts w:ascii="宋体" w:hAnsi="宋体"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 xml:space="preserve"> </w:t>
      </w:r>
    </w:p>
    <w:p w:rsidR="00B41810" w:rsidRDefault="00000000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（1）说明所采用的数据库系统，设计工具，编程工具等</w:t>
      </w:r>
    </w:p>
    <w:p w:rsidR="00B41810" w:rsidRDefault="00000000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（2）详细配置</w:t>
      </w:r>
    </w:p>
    <w:p w:rsidR="00B41810" w:rsidRDefault="00B41810">
      <w:pPr>
        <w:rPr>
          <w:rFonts w:ascii="宋体" w:hAnsi="宋体"/>
          <w:i/>
          <w:iCs/>
        </w:rPr>
      </w:pPr>
    </w:p>
    <w:p w:rsidR="00B41810" w:rsidRDefault="00000000">
      <w:pPr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采用的数据库系统是MySQL，MySQL是一个关系型数据库管理系统，在 WEB 应用方面，MySQL是最好的关系数据库管理系统应用软件之一；</w:t>
      </w:r>
    </w:p>
    <w:p w:rsidR="00B41810" w:rsidRDefault="00B41810">
      <w:pPr>
        <w:rPr>
          <w:rFonts w:ascii="宋体" w:hAnsi="宋体"/>
          <w:sz w:val="24"/>
          <w:szCs w:val="32"/>
        </w:rPr>
      </w:pPr>
    </w:p>
    <w:p w:rsidR="00B41810" w:rsidRDefault="00000000">
      <w:pPr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建模工具是MySQL Workbench，MySQL Workbench是为MySQL设计的ER/数据库建模工具，它具有设计和创建新的数据库图示，建立数据库文档，以及进行复杂的MySQL 迁移的作用；</w:t>
      </w:r>
    </w:p>
    <w:p w:rsidR="00B41810" w:rsidRDefault="00B41810">
      <w:pPr>
        <w:rPr>
          <w:rFonts w:ascii="宋体" w:hAnsi="宋体"/>
          <w:sz w:val="24"/>
          <w:szCs w:val="32"/>
        </w:rPr>
      </w:pPr>
    </w:p>
    <w:p w:rsidR="00B41810" w:rsidRDefault="00000000">
      <w:pPr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管理工具是</w:t>
      </w:r>
      <w:proofErr w:type="spellStart"/>
      <w:r>
        <w:rPr>
          <w:rFonts w:ascii="宋体" w:hAnsi="宋体" w:hint="eastAsia"/>
          <w:sz w:val="24"/>
          <w:szCs w:val="32"/>
        </w:rPr>
        <w:t>Navicat</w:t>
      </w:r>
      <w:proofErr w:type="spellEnd"/>
      <w:r>
        <w:rPr>
          <w:rFonts w:ascii="宋体" w:hAnsi="宋体" w:hint="eastAsia"/>
          <w:sz w:val="24"/>
          <w:szCs w:val="32"/>
        </w:rPr>
        <w:t>，它是一套可创建多个连接的数据库管理工具，可以创建、管理和维护数据库，</w:t>
      </w:r>
      <w:proofErr w:type="spellStart"/>
      <w:r>
        <w:rPr>
          <w:rFonts w:ascii="宋体" w:hAnsi="宋体" w:hint="eastAsia"/>
          <w:sz w:val="24"/>
          <w:szCs w:val="32"/>
        </w:rPr>
        <w:t>Navicat</w:t>
      </w:r>
      <w:proofErr w:type="spellEnd"/>
      <w:r>
        <w:rPr>
          <w:rFonts w:ascii="宋体" w:hAnsi="宋体" w:hint="eastAsia"/>
          <w:sz w:val="24"/>
          <w:szCs w:val="32"/>
        </w:rPr>
        <w:t xml:space="preserve"> 的功能足以满足专业开发人员的所有需求，而且操作简单容易上手；</w:t>
      </w:r>
    </w:p>
    <w:p w:rsidR="00B41810" w:rsidRDefault="00B41810">
      <w:pPr>
        <w:rPr>
          <w:rFonts w:ascii="宋体" w:hAnsi="宋体"/>
          <w:sz w:val="24"/>
          <w:szCs w:val="32"/>
        </w:rPr>
      </w:pPr>
    </w:p>
    <w:p w:rsidR="00B41810" w:rsidRDefault="00000000">
      <w:pPr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服务器为Tomcat，它是一个免费的开放源代码的Web 应用服务器，属于轻量级应用服务器，在中小型系统和并发访问用户不是很多的场合下被普遍使用，是开发和调试JSP 程序的首选。</w:t>
      </w:r>
    </w:p>
    <w:p w:rsidR="00B41810" w:rsidRDefault="00000000">
      <w:pPr>
        <w:pStyle w:val="1"/>
        <w:spacing w:before="175" w:after="175"/>
      </w:pPr>
      <w:bookmarkStart w:id="30" w:name="_Toc16478869"/>
      <w:r>
        <w:rPr>
          <w:rFonts w:hint="eastAsia"/>
        </w:rPr>
        <w:t xml:space="preserve">2. </w:t>
      </w:r>
      <w:r>
        <w:rPr>
          <w:rFonts w:hint="eastAsia"/>
        </w:rPr>
        <w:t>数据库的命名规则</w:t>
      </w:r>
      <w:bookmarkEnd w:id="30"/>
    </w:p>
    <w:p w:rsidR="00B41810" w:rsidRDefault="00000000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</w:p>
    <w:p w:rsidR="00B41810" w:rsidRDefault="00000000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（1）完整并且清楚的说明本数据库的命名规则。</w:t>
      </w:r>
    </w:p>
    <w:p w:rsidR="00B41810" w:rsidRDefault="00000000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（2）如果本数据库的命名规则与机构的标准不完全一致的话，请</w:t>
      </w:r>
      <w:proofErr w:type="gramStart"/>
      <w:r>
        <w:rPr>
          <w:rFonts w:ascii="宋体" w:hAnsi="宋体" w:hint="eastAsia"/>
          <w:i/>
          <w:iCs/>
        </w:rPr>
        <w:t>作出</w:t>
      </w:r>
      <w:proofErr w:type="gramEnd"/>
      <w:r>
        <w:rPr>
          <w:rFonts w:ascii="宋体" w:hAnsi="宋体" w:hint="eastAsia"/>
          <w:i/>
          <w:iCs/>
        </w:rPr>
        <w:t>解释。</w:t>
      </w:r>
    </w:p>
    <w:p w:rsidR="00B41810" w:rsidRDefault="00B41810">
      <w:pPr>
        <w:rPr>
          <w:rFonts w:ascii="宋体" w:hAnsi="宋体"/>
          <w:i/>
          <w:iCs/>
          <w:sz w:val="22"/>
          <w:szCs w:val="28"/>
        </w:rPr>
      </w:pPr>
    </w:p>
    <w:p w:rsidR="00B41810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需要储存在数据库的信息有用户的账号信息、房间预订信息、房间信息等，根据需要储存的信息建立了三个表，分别命名为：</w:t>
      </w:r>
    </w:p>
    <w:p w:rsidR="00B41810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person</w:t>
      </w:r>
      <w:r>
        <w:rPr>
          <w:rFonts w:hint="eastAsia"/>
          <w:sz w:val="24"/>
          <w:szCs w:val="32"/>
        </w:rPr>
        <w:t>——储存用户的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、用户姓名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、用户密码</w:t>
      </w:r>
      <w:r>
        <w:rPr>
          <w:rFonts w:hint="eastAsia"/>
          <w:sz w:val="24"/>
          <w:szCs w:val="32"/>
        </w:rPr>
        <w:t>password</w:t>
      </w:r>
      <w:r>
        <w:rPr>
          <w:rFonts w:hint="eastAsia"/>
          <w:sz w:val="24"/>
          <w:szCs w:val="32"/>
        </w:rPr>
        <w:t>；</w:t>
      </w:r>
    </w:p>
    <w:p w:rsidR="00B41810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reservation</w:t>
      </w:r>
      <w:r>
        <w:rPr>
          <w:rFonts w:hint="eastAsia"/>
          <w:sz w:val="24"/>
          <w:szCs w:val="32"/>
        </w:rPr>
        <w:t>——储存订单的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、用户号码</w:t>
      </w:r>
      <w:proofErr w:type="spellStart"/>
      <w:r>
        <w:rPr>
          <w:rFonts w:hint="eastAsia"/>
          <w:sz w:val="24"/>
          <w:szCs w:val="32"/>
        </w:rPr>
        <w:t>phonenum</w:t>
      </w:r>
      <w:proofErr w:type="spellEnd"/>
      <w:r>
        <w:rPr>
          <w:rFonts w:hint="eastAsia"/>
          <w:sz w:val="24"/>
          <w:szCs w:val="32"/>
        </w:rPr>
        <w:t>、房间介绍</w:t>
      </w:r>
      <w:r>
        <w:rPr>
          <w:rFonts w:hint="eastAsia"/>
          <w:sz w:val="24"/>
          <w:szCs w:val="32"/>
        </w:rPr>
        <w:t>information</w:t>
      </w:r>
      <w:r>
        <w:rPr>
          <w:rFonts w:hint="eastAsia"/>
          <w:sz w:val="24"/>
          <w:szCs w:val="32"/>
        </w:rPr>
        <w:t>、用户姓名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、预订日期</w:t>
      </w:r>
      <w:r>
        <w:rPr>
          <w:rFonts w:hint="eastAsia"/>
          <w:sz w:val="24"/>
          <w:szCs w:val="32"/>
        </w:rPr>
        <w:t>date</w:t>
      </w:r>
      <w:r>
        <w:rPr>
          <w:rFonts w:hint="eastAsia"/>
          <w:sz w:val="24"/>
          <w:szCs w:val="32"/>
        </w:rPr>
        <w:t>；</w:t>
      </w:r>
    </w:p>
    <w:p w:rsidR="00B41810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room</w:t>
      </w:r>
      <w:r>
        <w:rPr>
          <w:rFonts w:hint="eastAsia"/>
          <w:sz w:val="24"/>
          <w:szCs w:val="32"/>
        </w:rPr>
        <w:t>——储存房间的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、房间名称</w:t>
      </w:r>
      <w:r>
        <w:rPr>
          <w:rFonts w:hint="eastAsia"/>
          <w:sz w:val="24"/>
          <w:szCs w:val="32"/>
        </w:rPr>
        <w:t>room</w:t>
      </w:r>
      <w:r>
        <w:rPr>
          <w:rFonts w:hint="eastAsia"/>
          <w:sz w:val="24"/>
          <w:szCs w:val="32"/>
        </w:rPr>
        <w:t>、房间介绍</w:t>
      </w:r>
      <w:r>
        <w:rPr>
          <w:rFonts w:hint="eastAsia"/>
          <w:sz w:val="24"/>
          <w:szCs w:val="32"/>
        </w:rPr>
        <w:t>information</w:t>
      </w:r>
      <w:r>
        <w:rPr>
          <w:rFonts w:hint="eastAsia"/>
          <w:sz w:val="24"/>
          <w:szCs w:val="32"/>
        </w:rPr>
        <w:t>、房间价格</w:t>
      </w:r>
      <w:r>
        <w:rPr>
          <w:rFonts w:hint="eastAsia"/>
          <w:sz w:val="24"/>
          <w:szCs w:val="32"/>
        </w:rPr>
        <w:t>price</w:t>
      </w:r>
      <w:r>
        <w:rPr>
          <w:rFonts w:hint="eastAsia"/>
          <w:sz w:val="24"/>
          <w:szCs w:val="32"/>
        </w:rPr>
        <w:t>、房间数量</w:t>
      </w:r>
      <w:r>
        <w:rPr>
          <w:rFonts w:hint="eastAsia"/>
          <w:sz w:val="24"/>
          <w:szCs w:val="32"/>
        </w:rPr>
        <w:t>quantity</w:t>
      </w:r>
    </w:p>
    <w:p w:rsidR="00B41810" w:rsidRDefault="00B41810">
      <w:pPr>
        <w:rPr>
          <w:i/>
          <w:iCs/>
        </w:rPr>
      </w:pPr>
    </w:p>
    <w:p w:rsidR="00B41810" w:rsidRDefault="00B41810">
      <w:pPr>
        <w:rPr>
          <w:i/>
          <w:iCs/>
        </w:rPr>
      </w:pPr>
    </w:p>
    <w:p w:rsidR="00B41810" w:rsidRDefault="00000000">
      <w:pPr>
        <w:pStyle w:val="1"/>
        <w:spacing w:before="175" w:after="175"/>
        <w:rPr>
          <w:rFonts w:ascii="宋体" w:hAnsi="宋体"/>
          <w:b w:val="0"/>
          <w:bCs/>
          <w:i/>
          <w:iCs/>
        </w:rPr>
      </w:pPr>
      <w:bookmarkStart w:id="31" w:name="_Toc16478870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逻辑设计</w:t>
      </w:r>
      <w:bookmarkEnd w:id="31"/>
    </w:p>
    <w:p w:rsidR="00B41810" w:rsidRDefault="00000000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数据库设计人员根据需求文档，创建与数据库相关的那部分实体关系图（</w:t>
      </w:r>
      <w:r>
        <w:rPr>
          <w:rFonts w:hint="eastAsia"/>
          <w:i/>
          <w:iCs/>
        </w:rPr>
        <w:t>ERD</w:t>
      </w:r>
      <w:r>
        <w:rPr>
          <w:rFonts w:hint="eastAsia"/>
          <w:i/>
          <w:iCs/>
        </w:rPr>
        <w:t>）。如果采用面向对象方法（</w:t>
      </w:r>
      <w:r>
        <w:rPr>
          <w:rFonts w:hint="eastAsia"/>
          <w:i/>
          <w:iCs/>
        </w:rPr>
        <w:t>OOAD</w:t>
      </w:r>
      <w:r>
        <w:rPr>
          <w:rFonts w:hint="eastAsia"/>
          <w:i/>
          <w:iCs/>
        </w:rPr>
        <w:t>），这里实体相当于类（</w:t>
      </w:r>
      <w:r>
        <w:rPr>
          <w:rFonts w:hint="eastAsia"/>
          <w:i/>
          <w:iCs/>
        </w:rPr>
        <w:t>class</w:t>
      </w:r>
      <w:r>
        <w:rPr>
          <w:rFonts w:hint="eastAsia"/>
          <w:i/>
          <w:iCs/>
        </w:rPr>
        <w:t>）。</w:t>
      </w:r>
    </w:p>
    <w:p w:rsidR="00B41810" w:rsidRDefault="00000000">
      <w:r>
        <w:rPr>
          <w:rFonts w:hint="eastAsia"/>
          <w:noProof/>
        </w:rPr>
        <w:drawing>
          <wp:inline distT="0" distB="0" distL="114300" distR="114300">
            <wp:extent cx="1684655" cy="1172210"/>
            <wp:effectExtent l="0" t="0" r="6985" b="1270"/>
            <wp:docPr id="3" name="C9F754DE-2CAD-44b6-B708-469DEB6407EB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F754DE-2CAD-44b6-B708-469DEB6407EB-1" descr="wps"/>
                    <pic:cNvPicPr>
                      <a:picLocks noChangeAspect="1"/>
                    </pic:cNvPicPr>
                  </pic:nvPicPr>
                  <pic:blipFill>
                    <a:blip r:embed="rId7"/>
                    <a:srcRect l="5980" t="9247" r="6580" b="9058"/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1590675" cy="1818640"/>
            <wp:effectExtent l="0" t="0" r="9525" b="10160"/>
            <wp:docPr id="4" name="C9F754DE-2CAD-44b6-B708-469DEB6407EB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9F754DE-2CAD-44b6-B708-469DEB6407EB-2" descr="wps"/>
                    <pic:cNvPicPr>
                      <a:picLocks noChangeAspect="1"/>
                    </pic:cNvPicPr>
                  </pic:nvPicPr>
                  <pic:blipFill>
                    <a:blip r:embed="rId8"/>
                    <a:srcRect l="4282" t="5887" r="6212" b="69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1931670" cy="1870075"/>
            <wp:effectExtent l="0" t="0" r="3810" b="4445"/>
            <wp:docPr id="5" name="C9F754DE-2CAD-44b6-B708-469DEB6407EB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9F754DE-2CAD-44b6-B708-469DEB6407EB-3" descr="wps"/>
                    <pic:cNvPicPr>
                      <a:picLocks noChangeAspect="1"/>
                    </pic:cNvPicPr>
                  </pic:nvPicPr>
                  <pic:blipFill>
                    <a:blip r:embed="rId9"/>
                    <a:srcRect l="4285" t="4663" r="5885" b="5852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10" w:rsidRDefault="00B41810"/>
    <w:p w:rsidR="00B41810" w:rsidRDefault="00000000">
      <w:pPr>
        <w:pStyle w:val="1"/>
        <w:spacing w:before="175" w:after="175"/>
        <w:rPr>
          <w:rFonts w:ascii="宋体" w:hAnsi="宋体"/>
          <w:b w:val="0"/>
          <w:bCs/>
          <w:i/>
          <w:iCs/>
        </w:rPr>
      </w:pPr>
      <w:bookmarkStart w:id="32" w:name="_Toc16478871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物理设计</w:t>
      </w:r>
      <w:bookmarkEnd w:id="32"/>
    </w:p>
    <w:p w:rsidR="00B41810" w:rsidRDefault="00000000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</w:p>
    <w:p w:rsidR="00B41810" w:rsidRDefault="00000000">
      <w:pPr>
        <w:rPr>
          <w:i/>
          <w:iCs/>
        </w:rPr>
      </w:pPr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）主要是设计表结构。一般地，实体对应于表，实体的属性对应于表的列，实体之间的关系成为表的约束。逻辑设计中的实体大部分可以转换成物理设计中的表，但是它们并不一定是一一对应的。</w:t>
      </w:r>
    </w:p>
    <w:p w:rsidR="00B41810" w:rsidRDefault="00000000">
      <w:pPr>
        <w:rPr>
          <w:i/>
          <w:iCs/>
        </w:rPr>
      </w:pPr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）对表结构进行规范化处理（第三范式）。</w:t>
      </w:r>
    </w:p>
    <w:p w:rsidR="00B41810" w:rsidRDefault="00B41810">
      <w:pPr>
        <w:rPr>
          <w:i/>
          <w:iCs/>
        </w:rPr>
      </w:pPr>
    </w:p>
    <w:p w:rsidR="00B41810" w:rsidRDefault="00B41810">
      <w:pPr>
        <w:rPr>
          <w:i/>
          <w:iCs/>
        </w:rPr>
      </w:pPr>
    </w:p>
    <w:p w:rsidR="00B41810" w:rsidRDefault="00B41810">
      <w:pPr>
        <w:rPr>
          <w:i/>
          <w:iCs/>
        </w:rPr>
      </w:pPr>
    </w:p>
    <w:p w:rsidR="00B41810" w:rsidRDefault="00000000">
      <w:pPr>
        <w:pStyle w:val="2"/>
      </w:pPr>
      <w:bookmarkStart w:id="33" w:name="_Toc11555143"/>
      <w:bookmarkStart w:id="34" w:name="_Toc16478872"/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0 </w:t>
      </w:r>
      <w:r>
        <w:rPr>
          <w:rFonts w:hint="eastAsia"/>
        </w:rPr>
        <w:t>表汇总</w:t>
      </w:r>
      <w:bookmarkEnd w:id="33"/>
      <w:bookmarkEnd w:id="3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6372"/>
      </w:tblGrid>
      <w:tr w:rsidR="00B41810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B41810" w:rsidRDefault="00000000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6372" w:type="dxa"/>
            <w:tcBorders>
              <w:bottom w:val="single" w:sz="4" w:space="0" w:color="auto"/>
            </w:tcBorders>
            <w:shd w:val="clear" w:color="auto" w:fill="D9D9D9"/>
          </w:tcPr>
          <w:p w:rsidR="00B41810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功能说明</w:t>
            </w:r>
          </w:p>
        </w:tc>
      </w:tr>
      <w:tr w:rsidR="00B41810">
        <w:tc>
          <w:tcPr>
            <w:tcW w:w="2240" w:type="dxa"/>
          </w:tcPr>
          <w:p w:rsidR="00B41810" w:rsidRDefault="00000000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person</w:t>
            </w:r>
          </w:p>
        </w:tc>
        <w:tc>
          <w:tcPr>
            <w:tcW w:w="6372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储存用户的账号、姓名、密码</w:t>
            </w:r>
          </w:p>
        </w:tc>
      </w:tr>
      <w:tr w:rsidR="00B41810">
        <w:tc>
          <w:tcPr>
            <w:tcW w:w="2240" w:type="dxa"/>
          </w:tcPr>
          <w:p w:rsidR="00B41810" w:rsidRDefault="00000000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reservation</w:t>
            </w:r>
          </w:p>
        </w:tc>
        <w:tc>
          <w:tcPr>
            <w:tcW w:w="6372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储存预订订单编号、用户号码、房间介绍、用户姓名、预订日期</w:t>
            </w:r>
          </w:p>
        </w:tc>
      </w:tr>
      <w:tr w:rsidR="00B41810">
        <w:tc>
          <w:tcPr>
            <w:tcW w:w="2240" w:type="dxa"/>
            <w:tcBorders>
              <w:bottom w:val="single" w:sz="4" w:space="0" w:color="auto"/>
            </w:tcBorders>
          </w:tcPr>
          <w:p w:rsidR="00B41810" w:rsidRDefault="00000000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room</w:t>
            </w: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储存房间的编号、房间名称、房间介绍、房间价格、房间数量</w:t>
            </w:r>
          </w:p>
        </w:tc>
      </w:tr>
    </w:tbl>
    <w:p w:rsidR="00B41810" w:rsidRDefault="00B41810">
      <w:pPr>
        <w:rPr>
          <w:rFonts w:ascii="宋体" w:hAnsi="宋体"/>
          <w:i/>
          <w:iCs/>
        </w:rPr>
      </w:pPr>
    </w:p>
    <w:p w:rsidR="00B41810" w:rsidRDefault="00B41810">
      <w:pPr>
        <w:rPr>
          <w:rFonts w:ascii="宋体" w:hAnsi="宋体"/>
          <w:i/>
          <w:iCs/>
        </w:rPr>
      </w:pPr>
    </w:p>
    <w:p w:rsidR="00B41810" w:rsidRDefault="00B41810">
      <w:pPr>
        <w:rPr>
          <w:rFonts w:ascii="宋体" w:hAnsi="宋体"/>
          <w:i/>
          <w:iCs/>
        </w:rPr>
      </w:pPr>
    </w:p>
    <w:p w:rsidR="00B41810" w:rsidRDefault="00B41810">
      <w:pPr>
        <w:rPr>
          <w:rFonts w:ascii="宋体" w:hAnsi="宋体"/>
          <w:i/>
          <w:iCs/>
        </w:rPr>
      </w:pPr>
    </w:p>
    <w:p w:rsidR="00B41810" w:rsidRDefault="00B41810">
      <w:pPr>
        <w:rPr>
          <w:rFonts w:ascii="宋体" w:hAnsi="宋体"/>
          <w:i/>
          <w:iCs/>
        </w:rPr>
      </w:pPr>
    </w:p>
    <w:p w:rsidR="00B41810" w:rsidRDefault="00B41810">
      <w:pPr>
        <w:rPr>
          <w:rFonts w:ascii="宋体" w:hAnsi="宋体"/>
          <w:i/>
          <w:iCs/>
        </w:rPr>
      </w:pPr>
    </w:p>
    <w:p w:rsidR="00B41810" w:rsidRDefault="00000000">
      <w:pPr>
        <w:pStyle w:val="2"/>
      </w:pPr>
      <w:bookmarkStart w:id="35" w:name="_Toc16478873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表</w:t>
      </w:r>
      <w:r>
        <w:rPr>
          <w:rFonts w:hint="eastAsia"/>
        </w:rPr>
        <w:t>A</w:t>
      </w:r>
      <w:bookmarkEnd w:id="3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2464"/>
        <w:gridCol w:w="1680"/>
        <w:gridCol w:w="2228"/>
      </w:tblGrid>
      <w:tr w:rsidR="00B41810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B41810" w:rsidRDefault="00000000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person</w:t>
            </w:r>
          </w:p>
        </w:tc>
      </w:tr>
      <w:tr w:rsidR="00B41810">
        <w:tc>
          <w:tcPr>
            <w:tcW w:w="2240" w:type="dxa"/>
            <w:shd w:val="clear" w:color="auto" w:fill="D9D9D9"/>
          </w:tcPr>
          <w:p w:rsidR="00B41810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B41810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B41810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B41810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41810">
        <w:tc>
          <w:tcPr>
            <w:tcW w:w="224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2464" w:type="dxa"/>
          </w:tcPr>
          <w:p w:rsidR="00B41810" w:rsidRDefault="00000000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20)</w:t>
            </w:r>
          </w:p>
        </w:tc>
        <w:tc>
          <w:tcPr>
            <w:tcW w:w="168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2228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41810">
        <w:tc>
          <w:tcPr>
            <w:tcW w:w="224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464" w:type="dxa"/>
          </w:tcPr>
          <w:p w:rsidR="00B41810" w:rsidRDefault="00000000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25)</w:t>
            </w:r>
          </w:p>
        </w:tc>
        <w:tc>
          <w:tcPr>
            <w:tcW w:w="168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</w:p>
        </w:tc>
        <w:tc>
          <w:tcPr>
            <w:tcW w:w="2228" w:type="dxa"/>
          </w:tcPr>
          <w:p w:rsidR="00B41810" w:rsidRDefault="00B41810">
            <w:pPr>
              <w:rPr>
                <w:sz w:val="18"/>
              </w:rPr>
            </w:pPr>
          </w:p>
        </w:tc>
      </w:tr>
      <w:tr w:rsidR="00B41810">
        <w:tc>
          <w:tcPr>
            <w:tcW w:w="2240" w:type="dxa"/>
            <w:tcBorders>
              <w:bottom w:val="single" w:sz="4" w:space="0" w:color="auto"/>
            </w:tcBorders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password</w:t>
            </w:r>
          </w:p>
        </w:tc>
        <w:tc>
          <w:tcPr>
            <w:tcW w:w="2464" w:type="dxa"/>
          </w:tcPr>
          <w:p w:rsidR="00B41810" w:rsidRDefault="00000000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20)</w:t>
            </w:r>
          </w:p>
        </w:tc>
        <w:tc>
          <w:tcPr>
            <w:tcW w:w="168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</w:p>
        </w:tc>
        <w:tc>
          <w:tcPr>
            <w:tcW w:w="2228" w:type="dxa"/>
          </w:tcPr>
          <w:p w:rsidR="00B41810" w:rsidRDefault="00B41810">
            <w:pPr>
              <w:rPr>
                <w:sz w:val="18"/>
              </w:rPr>
            </w:pPr>
          </w:p>
        </w:tc>
      </w:tr>
      <w:tr w:rsidR="00B41810">
        <w:tc>
          <w:tcPr>
            <w:tcW w:w="2240" w:type="dxa"/>
            <w:shd w:val="clear" w:color="auto" w:fill="D9D9D9"/>
          </w:tcPr>
          <w:p w:rsidR="00B41810" w:rsidRDefault="00000000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6372" w:type="dxa"/>
            <w:gridSpan w:val="3"/>
          </w:tcPr>
          <w:p w:rsidR="00B41810" w:rsidRDefault="00B41810">
            <w:pPr>
              <w:rPr>
                <w:sz w:val="18"/>
              </w:rPr>
            </w:pPr>
          </w:p>
        </w:tc>
      </w:tr>
    </w:tbl>
    <w:p w:rsidR="00B41810" w:rsidRDefault="00B41810">
      <w:pPr>
        <w:pStyle w:val="2"/>
      </w:pPr>
      <w:bookmarkStart w:id="36" w:name="_Toc16478874"/>
    </w:p>
    <w:p w:rsidR="00B41810" w:rsidRDefault="00000000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表</w:t>
      </w:r>
      <w:bookmarkEnd w:id="36"/>
      <w:r>
        <w:rPr>
          <w:rFonts w:hint="eastAsia"/>
        </w:rPr>
        <w:t>B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2464"/>
        <w:gridCol w:w="1680"/>
        <w:gridCol w:w="2228"/>
      </w:tblGrid>
      <w:tr w:rsidR="00B41810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B41810" w:rsidRDefault="00000000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reservation</w:t>
            </w:r>
          </w:p>
        </w:tc>
      </w:tr>
      <w:tr w:rsidR="00B41810">
        <w:tc>
          <w:tcPr>
            <w:tcW w:w="2240" w:type="dxa"/>
            <w:shd w:val="clear" w:color="auto" w:fill="D9D9D9"/>
          </w:tcPr>
          <w:p w:rsidR="00B41810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B41810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B41810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B41810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41810">
        <w:tc>
          <w:tcPr>
            <w:tcW w:w="224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2464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68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2228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41810">
        <w:tc>
          <w:tcPr>
            <w:tcW w:w="2240" w:type="dxa"/>
          </w:tcPr>
          <w:p w:rsidR="00B41810" w:rsidRDefault="00000000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phonenum</w:t>
            </w:r>
            <w:proofErr w:type="spellEnd"/>
          </w:p>
        </w:tc>
        <w:tc>
          <w:tcPr>
            <w:tcW w:w="2464" w:type="dxa"/>
          </w:tcPr>
          <w:p w:rsidR="00B41810" w:rsidRDefault="00000000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255)</w:t>
            </w:r>
          </w:p>
        </w:tc>
        <w:tc>
          <w:tcPr>
            <w:tcW w:w="168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</w:p>
        </w:tc>
        <w:tc>
          <w:tcPr>
            <w:tcW w:w="2228" w:type="dxa"/>
          </w:tcPr>
          <w:p w:rsidR="00B41810" w:rsidRDefault="00B41810">
            <w:pPr>
              <w:rPr>
                <w:sz w:val="18"/>
              </w:rPr>
            </w:pPr>
          </w:p>
        </w:tc>
      </w:tr>
      <w:tr w:rsidR="00B41810">
        <w:tc>
          <w:tcPr>
            <w:tcW w:w="2240" w:type="dxa"/>
            <w:tcBorders>
              <w:bottom w:val="single" w:sz="4" w:space="0" w:color="auto"/>
            </w:tcBorders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information</w:t>
            </w:r>
          </w:p>
        </w:tc>
        <w:tc>
          <w:tcPr>
            <w:tcW w:w="2464" w:type="dxa"/>
          </w:tcPr>
          <w:p w:rsidR="00B41810" w:rsidRDefault="00000000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2550)</w:t>
            </w:r>
          </w:p>
        </w:tc>
        <w:tc>
          <w:tcPr>
            <w:tcW w:w="168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</w:p>
        </w:tc>
        <w:tc>
          <w:tcPr>
            <w:tcW w:w="2228" w:type="dxa"/>
          </w:tcPr>
          <w:p w:rsidR="00B41810" w:rsidRDefault="00B41810">
            <w:pPr>
              <w:rPr>
                <w:sz w:val="18"/>
              </w:rPr>
            </w:pPr>
          </w:p>
        </w:tc>
      </w:tr>
      <w:tr w:rsidR="00B41810">
        <w:tc>
          <w:tcPr>
            <w:tcW w:w="224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464" w:type="dxa"/>
          </w:tcPr>
          <w:p w:rsidR="00B41810" w:rsidRDefault="00000000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255)</w:t>
            </w:r>
          </w:p>
        </w:tc>
        <w:tc>
          <w:tcPr>
            <w:tcW w:w="168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</w:p>
        </w:tc>
        <w:tc>
          <w:tcPr>
            <w:tcW w:w="2228" w:type="dxa"/>
          </w:tcPr>
          <w:p w:rsidR="00B41810" w:rsidRDefault="00B41810">
            <w:pPr>
              <w:rPr>
                <w:sz w:val="18"/>
              </w:rPr>
            </w:pPr>
          </w:p>
        </w:tc>
      </w:tr>
      <w:tr w:rsidR="00B41810">
        <w:tc>
          <w:tcPr>
            <w:tcW w:w="224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</w:t>
            </w:r>
          </w:p>
        </w:tc>
        <w:tc>
          <w:tcPr>
            <w:tcW w:w="2464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68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</w:p>
        </w:tc>
        <w:tc>
          <w:tcPr>
            <w:tcW w:w="2228" w:type="dxa"/>
          </w:tcPr>
          <w:p w:rsidR="00B41810" w:rsidRDefault="00B41810">
            <w:pPr>
              <w:rPr>
                <w:sz w:val="18"/>
              </w:rPr>
            </w:pPr>
          </w:p>
        </w:tc>
      </w:tr>
      <w:tr w:rsidR="00B41810">
        <w:tc>
          <w:tcPr>
            <w:tcW w:w="2240" w:type="dxa"/>
            <w:shd w:val="clear" w:color="auto" w:fill="D9D9D9"/>
          </w:tcPr>
          <w:p w:rsidR="00B41810" w:rsidRDefault="00000000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6372" w:type="dxa"/>
            <w:gridSpan w:val="3"/>
          </w:tcPr>
          <w:p w:rsidR="00B41810" w:rsidRDefault="00B41810">
            <w:pPr>
              <w:rPr>
                <w:sz w:val="18"/>
              </w:rPr>
            </w:pPr>
          </w:p>
        </w:tc>
      </w:tr>
    </w:tbl>
    <w:p w:rsidR="00B41810" w:rsidRDefault="00B41810">
      <w:pPr>
        <w:numPr>
          <w:ins w:id="37" w:author="lixu" w:date="2002-05-24T13:27:00Z"/>
        </w:numPr>
        <w:rPr>
          <w:i/>
          <w:iCs/>
        </w:rPr>
      </w:pPr>
    </w:p>
    <w:p w:rsidR="00B41810" w:rsidRDefault="00000000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表</w:t>
      </w:r>
      <w:r>
        <w:rPr>
          <w:rFonts w:hint="eastAsia"/>
        </w:rPr>
        <w:t>C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2464"/>
        <w:gridCol w:w="1680"/>
        <w:gridCol w:w="2228"/>
      </w:tblGrid>
      <w:tr w:rsidR="00B41810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B41810" w:rsidRDefault="00000000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room</w:t>
            </w:r>
          </w:p>
        </w:tc>
      </w:tr>
      <w:tr w:rsidR="00B41810">
        <w:tc>
          <w:tcPr>
            <w:tcW w:w="2240" w:type="dxa"/>
            <w:shd w:val="clear" w:color="auto" w:fill="D9D9D9"/>
          </w:tcPr>
          <w:p w:rsidR="00B41810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B41810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B41810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B41810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41810">
        <w:tc>
          <w:tcPr>
            <w:tcW w:w="224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2464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68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2228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41810">
        <w:tc>
          <w:tcPr>
            <w:tcW w:w="224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room</w:t>
            </w:r>
          </w:p>
        </w:tc>
        <w:tc>
          <w:tcPr>
            <w:tcW w:w="2464" w:type="dxa"/>
          </w:tcPr>
          <w:p w:rsidR="00B41810" w:rsidRDefault="00000000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255)</w:t>
            </w:r>
          </w:p>
        </w:tc>
        <w:tc>
          <w:tcPr>
            <w:tcW w:w="168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</w:p>
        </w:tc>
        <w:tc>
          <w:tcPr>
            <w:tcW w:w="2228" w:type="dxa"/>
          </w:tcPr>
          <w:p w:rsidR="00B41810" w:rsidRDefault="00B41810">
            <w:pPr>
              <w:rPr>
                <w:sz w:val="18"/>
              </w:rPr>
            </w:pPr>
          </w:p>
        </w:tc>
      </w:tr>
      <w:tr w:rsidR="00B41810">
        <w:tc>
          <w:tcPr>
            <w:tcW w:w="2240" w:type="dxa"/>
            <w:tcBorders>
              <w:bottom w:val="single" w:sz="4" w:space="0" w:color="auto"/>
            </w:tcBorders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information</w:t>
            </w:r>
          </w:p>
        </w:tc>
        <w:tc>
          <w:tcPr>
            <w:tcW w:w="2464" w:type="dxa"/>
          </w:tcPr>
          <w:p w:rsidR="00B41810" w:rsidRDefault="00000000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2550)</w:t>
            </w:r>
          </w:p>
        </w:tc>
        <w:tc>
          <w:tcPr>
            <w:tcW w:w="168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</w:p>
        </w:tc>
        <w:tc>
          <w:tcPr>
            <w:tcW w:w="2228" w:type="dxa"/>
          </w:tcPr>
          <w:p w:rsidR="00B41810" w:rsidRDefault="00B41810">
            <w:pPr>
              <w:rPr>
                <w:sz w:val="18"/>
              </w:rPr>
            </w:pPr>
          </w:p>
        </w:tc>
      </w:tr>
      <w:tr w:rsidR="00B41810">
        <w:tc>
          <w:tcPr>
            <w:tcW w:w="224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price</w:t>
            </w:r>
          </w:p>
        </w:tc>
        <w:tc>
          <w:tcPr>
            <w:tcW w:w="2464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68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</w:p>
        </w:tc>
        <w:tc>
          <w:tcPr>
            <w:tcW w:w="2228" w:type="dxa"/>
          </w:tcPr>
          <w:p w:rsidR="00B41810" w:rsidRDefault="00B41810">
            <w:pPr>
              <w:rPr>
                <w:sz w:val="18"/>
              </w:rPr>
            </w:pPr>
          </w:p>
        </w:tc>
      </w:tr>
      <w:tr w:rsidR="00B41810">
        <w:tc>
          <w:tcPr>
            <w:tcW w:w="224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quantity</w:t>
            </w:r>
          </w:p>
        </w:tc>
        <w:tc>
          <w:tcPr>
            <w:tcW w:w="2464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680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</w:p>
        </w:tc>
        <w:tc>
          <w:tcPr>
            <w:tcW w:w="2228" w:type="dxa"/>
          </w:tcPr>
          <w:p w:rsidR="00B41810" w:rsidRDefault="00B41810">
            <w:pPr>
              <w:rPr>
                <w:sz w:val="18"/>
              </w:rPr>
            </w:pPr>
          </w:p>
        </w:tc>
      </w:tr>
      <w:tr w:rsidR="00B41810">
        <w:tc>
          <w:tcPr>
            <w:tcW w:w="2240" w:type="dxa"/>
            <w:shd w:val="clear" w:color="auto" w:fill="D9D9D9"/>
          </w:tcPr>
          <w:p w:rsidR="00B41810" w:rsidRDefault="00000000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6372" w:type="dxa"/>
            <w:gridSpan w:val="3"/>
          </w:tcPr>
          <w:p w:rsidR="00B41810" w:rsidRDefault="00B41810">
            <w:pPr>
              <w:rPr>
                <w:sz w:val="18"/>
              </w:rPr>
            </w:pPr>
          </w:p>
        </w:tc>
      </w:tr>
    </w:tbl>
    <w:p w:rsidR="00B41810" w:rsidRDefault="00B41810">
      <w:pPr>
        <w:numPr>
          <w:ins w:id="38" w:author="lixu" w:date="2002-05-24T13:27:00Z"/>
        </w:numPr>
        <w:rPr>
          <w:i/>
          <w:iCs/>
        </w:rPr>
      </w:pPr>
    </w:p>
    <w:p w:rsidR="00B41810" w:rsidRDefault="00000000">
      <w:pPr>
        <w:pStyle w:val="1"/>
        <w:spacing w:before="175" w:after="175"/>
      </w:pPr>
      <w:bookmarkStart w:id="39" w:name="_Toc16478875"/>
      <w:r>
        <w:rPr>
          <w:rFonts w:hint="eastAsia"/>
        </w:rPr>
        <w:lastRenderedPageBreak/>
        <w:t>5.</w:t>
      </w:r>
      <w:r>
        <w:t xml:space="preserve"> </w:t>
      </w:r>
      <w:r>
        <w:rPr>
          <w:rFonts w:hint="eastAsia"/>
        </w:rPr>
        <w:t>安全性设计</w:t>
      </w:r>
      <w:bookmarkEnd w:id="39"/>
    </w:p>
    <w:p w:rsidR="00B41810" w:rsidRDefault="00000000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b/>
          <w:bCs/>
          <w:i/>
          <w:iCs/>
        </w:rPr>
        <w:t>提高软件系统的安全性应当从“管理”和“设计”两方面着手。</w:t>
      </w:r>
      <w:r>
        <w:rPr>
          <w:rFonts w:hint="eastAsia"/>
          <w:i/>
          <w:iCs/>
        </w:rPr>
        <w:t>这里仅考虑数据库的安全性设计。</w:t>
      </w:r>
    </w:p>
    <w:p w:rsidR="00B41810" w:rsidRDefault="00B41810">
      <w:pPr>
        <w:rPr>
          <w:i/>
          <w:iCs/>
        </w:rPr>
      </w:pPr>
    </w:p>
    <w:p w:rsidR="00B41810" w:rsidRDefault="00000000">
      <w:pPr>
        <w:pStyle w:val="2"/>
      </w:pPr>
      <w:bookmarkStart w:id="40" w:name="_Toc16478876"/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防止用户直接操作数据库的方法</w:t>
      </w:r>
      <w:bookmarkEnd w:id="40"/>
    </w:p>
    <w:p w:rsidR="00B41810" w:rsidRDefault="00000000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用户只能用</w:t>
      </w:r>
      <w:proofErr w:type="gramStart"/>
      <w:r>
        <w:rPr>
          <w:rFonts w:hint="eastAsia"/>
          <w:i/>
          <w:iCs/>
        </w:rPr>
        <w:t>帐号</w:t>
      </w:r>
      <w:proofErr w:type="gramEnd"/>
      <w:r>
        <w:rPr>
          <w:rFonts w:hint="eastAsia"/>
          <w:i/>
          <w:iCs/>
        </w:rPr>
        <w:t>登陆到应用软件，通过应用软件访问数据库，而没有其它途径操作数据库。</w:t>
      </w:r>
    </w:p>
    <w:p w:rsidR="00B41810" w:rsidRDefault="00B41810">
      <w:pPr>
        <w:rPr>
          <w:i/>
          <w:iCs/>
          <w:sz w:val="24"/>
          <w:szCs w:val="32"/>
        </w:rPr>
      </w:pPr>
    </w:p>
    <w:p w:rsidR="00B41810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用户登录账号、预订房间、退订房间、查询预订等操作都只能在前台进行，用户只能获得网页上打印的数据，用户没有途径进入后台查看、修改所有的订单、用户、房间信息</w:t>
      </w:r>
    </w:p>
    <w:p w:rsidR="00B41810" w:rsidRDefault="00000000">
      <w:pPr>
        <w:pStyle w:val="2"/>
      </w:pPr>
      <w:bookmarkStart w:id="41" w:name="_Toc16478877"/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密码的加密方法</w:t>
      </w:r>
      <w:bookmarkEnd w:id="41"/>
    </w:p>
    <w:p w:rsidR="00B41810" w:rsidRDefault="00000000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对用户</w:t>
      </w:r>
      <w:proofErr w:type="gramStart"/>
      <w:r>
        <w:rPr>
          <w:rFonts w:hint="eastAsia"/>
          <w:i/>
          <w:iCs/>
        </w:rPr>
        <w:t>帐号</w:t>
      </w:r>
      <w:proofErr w:type="gramEnd"/>
      <w:r>
        <w:rPr>
          <w:rFonts w:hint="eastAsia"/>
          <w:i/>
          <w:iCs/>
        </w:rPr>
        <w:t>的密码进行加密处理，确保在任何地方都不会出现密码的明文。</w:t>
      </w:r>
    </w:p>
    <w:p w:rsidR="00B41810" w:rsidRDefault="00B41810"/>
    <w:p w:rsidR="00B41810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用户在登录页面输入密码的时候密码以“</w:t>
      </w:r>
      <w:r>
        <w:rPr>
          <w:rFonts w:hint="eastAsia"/>
          <w:sz w:val="24"/>
          <w:szCs w:val="32"/>
        </w:rPr>
        <w:t>*</w:t>
      </w:r>
      <w:r>
        <w:rPr>
          <w:rFonts w:hint="eastAsia"/>
          <w:sz w:val="24"/>
          <w:szCs w:val="32"/>
        </w:rPr>
        <w:t>”形式出现，降低了用户输入密码时被偷窥的风险。</w:t>
      </w:r>
    </w:p>
    <w:p w:rsidR="00B41810" w:rsidRDefault="00000000">
      <w:pPr>
        <w:pStyle w:val="2"/>
      </w:pPr>
      <w:bookmarkStart w:id="42" w:name="_Toc16478878"/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角色与权限</w:t>
      </w:r>
      <w:bookmarkEnd w:id="42"/>
    </w:p>
    <w:p w:rsidR="00B41810" w:rsidRDefault="00000000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确定每个角色对数据库表的操作权限，如创建、检索、更新、删除等。每个角色拥有刚好能够完成任务的权限，不多也不少。在应用时再为用户分配角色，则每个用户的权限等于他所兼角色的权限之</w:t>
      </w:r>
      <w:proofErr w:type="gramStart"/>
      <w:r>
        <w:rPr>
          <w:rFonts w:hint="eastAsia"/>
          <w:i/>
          <w:iCs/>
        </w:rPr>
        <w:t>和</w:t>
      </w:r>
      <w:proofErr w:type="gramEnd"/>
      <w:r>
        <w:rPr>
          <w:rFonts w:hint="eastAsia"/>
          <w:i/>
          <w:iCs/>
        </w:rPr>
        <w:t>。</w:t>
      </w:r>
    </w:p>
    <w:p w:rsidR="00B41810" w:rsidRDefault="00B418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3136"/>
        <w:gridCol w:w="3572"/>
      </w:tblGrid>
      <w:tr w:rsidR="00B41810">
        <w:tc>
          <w:tcPr>
            <w:tcW w:w="2012" w:type="dxa"/>
            <w:shd w:val="clear" w:color="auto" w:fill="D9D9D9"/>
          </w:tcPr>
          <w:p w:rsidR="00B41810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角色</w:t>
            </w:r>
          </w:p>
        </w:tc>
        <w:tc>
          <w:tcPr>
            <w:tcW w:w="3136" w:type="dxa"/>
            <w:shd w:val="clear" w:color="auto" w:fill="D9D9D9"/>
          </w:tcPr>
          <w:p w:rsidR="00B41810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可以访问的表与列</w:t>
            </w:r>
          </w:p>
        </w:tc>
        <w:tc>
          <w:tcPr>
            <w:tcW w:w="3572" w:type="dxa"/>
            <w:shd w:val="clear" w:color="auto" w:fill="D9D9D9"/>
          </w:tcPr>
          <w:p w:rsidR="00B41810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操作权限</w:t>
            </w:r>
          </w:p>
        </w:tc>
      </w:tr>
      <w:tr w:rsidR="00B41810">
        <w:tc>
          <w:tcPr>
            <w:tcW w:w="2012" w:type="dxa"/>
            <w:vMerge w:val="restart"/>
          </w:tcPr>
          <w:p w:rsidR="00B41810" w:rsidRDefault="00B41810">
            <w:pPr>
              <w:rPr>
                <w:sz w:val="18"/>
              </w:rPr>
            </w:pPr>
          </w:p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后台管理员</w:t>
            </w:r>
          </w:p>
        </w:tc>
        <w:tc>
          <w:tcPr>
            <w:tcW w:w="3136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person</w:t>
            </w:r>
          </w:p>
        </w:tc>
        <w:tc>
          <w:tcPr>
            <w:tcW w:w="3572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查看、删除所有信息</w:t>
            </w:r>
          </w:p>
        </w:tc>
      </w:tr>
      <w:tr w:rsidR="00B41810">
        <w:tc>
          <w:tcPr>
            <w:tcW w:w="2012" w:type="dxa"/>
            <w:vMerge/>
          </w:tcPr>
          <w:p w:rsidR="00B41810" w:rsidRDefault="00B41810">
            <w:pPr>
              <w:rPr>
                <w:sz w:val="18"/>
              </w:rPr>
            </w:pPr>
          </w:p>
        </w:tc>
        <w:tc>
          <w:tcPr>
            <w:tcW w:w="3136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reservation</w:t>
            </w:r>
          </w:p>
        </w:tc>
        <w:tc>
          <w:tcPr>
            <w:tcW w:w="3572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查看、删除所有信息</w:t>
            </w:r>
          </w:p>
        </w:tc>
      </w:tr>
      <w:tr w:rsidR="00B41810">
        <w:tc>
          <w:tcPr>
            <w:tcW w:w="2012" w:type="dxa"/>
            <w:vMerge/>
          </w:tcPr>
          <w:p w:rsidR="00B41810" w:rsidRDefault="00B41810">
            <w:pPr>
              <w:rPr>
                <w:sz w:val="18"/>
              </w:rPr>
            </w:pPr>
          </w:p>
        </w:tc>
        <w:tc>
          <w:tcPr>
            <w:tcW w:w="3136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room</w:t>
            </w:r>
          </w:p>
        </w:tc>
        <w:tc>
          <w:tcPr>
            <w:tcW w:w="3572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查看所有信息</w:t>
            </w:r>
          </w:p>
        </w:tc>
      </w:tr>
      <w:tr w:rsidR="00B41810">
        <w:tc>
          <w:tcPr>
            <w:tcW w:w="2012" w:type="dxa"/>
            <w:vMerge w:val="restart"/>
          </w:tcPr>
          <w:p w:rsidR="00B41810" w:rsidRDefault="00B41810">
            <w:pPr>
              <w:rPr>
                <w:sz w:val="18"/>
              </w:rPr>
            </w:pPr>
          </w:p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</w:p>
        </w:tc>
        <w:tc>
          <w:tcPr>
            <w:tcW w:w="3136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reservation</w:t>
            </w:r>
          </w:p>
        </w:tc>
        <w:tc>
          <w:tcPr>
            <w:tcW w:w="3572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查看与用户有关的信息</w:t>
            </w:r>
          </w:p>
        </w:tc>
      </w:tr>
      <w:tr w:rsidR="00B41810">
        <w:tc>
          <w:tcPr>
            <w:tcW w:w="2012" w:type="dxa"/>
            <w:vMerge/>
          </w:tcPr>
          <w:p w:rsidR="00B41810" w:rsidRDefault="00B41810">
            <w:pPr>
              <w:rPr>
                <w:sz w:val="18"/>
              </w:rPr>
            </w:pPr>
          </w:p>
        </w:tc>
        <w:tc>
          <w:tcPr>
            <w:tcW w:w="3136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room</w:t>
            </w:r>
          </w:p>
        </w:tc>
        <w:tc>
          <w:tcPr>
            <w:tcW w:w="3572" w:type="dxa"/>
          </w:tcPr>
          <w:p w:rsidR="00B41810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查看所有信息</w:t>
            </w:r>
          </w:p>
        </w:tc>
      </w:tr>
      <w:tr w:rsidR="00B41810">
        <w:tc>
          <w:tcPr>
            <w:tcW w:w="2012" w:type="dxa"/>
            <w:vMerge/>
          </w:tcPr>
          <w:p w:rsidR="00B41810" w:rsidRDefault="00B41810">
            <w:pPr>
              <w:rPr>
                <w:sz w:val="18"/>
              </w:rPr>
            </w:pPr>
          </w:p>
        </w:tc>
        <w:tc>
          <w:tcPr>
            <w:tcW w:w="3136" w:type="dxa"/>
          </w:tcPr>
          <w:p w:rsidR="00B41810" w:rsidRDefault="00B41810">
            <w:pPr>
              <w:rPr>
                <w:sz w:val="18"/>
              </w:rPr>
            </w:pPr>
          </w:p>
        </w:tc>
        <w:tc>
          <w:tcPr>
            <w:tcW w:w="3572" w:type="dxa"/>
          </w:tcPr>
          <w:p w:rsidR="00B41810" w:rsidRDefault="00B41810">
            <w:pPr>
              <w:rPr>
                <w:sz w:val="18"/>
              </w:rPr>
            </w:pPr>
          </w:p>
        </w:tc>
      </w:tr>
    </w:tbl>
    <w:p w:rsidR="00B41810" w:rsidRDefault="00B41810"/>
    <w:p w:rsidR="00B41810" w:rsidRDefault="00000000">
      <w:pPr>
        <w:pStyle w:val="1"/>
        <w:spacing w:before="175" w:after="175"/>
        <w:rPr>
          <w:rFonts w:ascii="宋体" w:hAnsi="宋体"/>
          <w:b w:val="0"/>
          <w:bCs/>
          <w:i/>
          <w:iCs/>
        </w:rPr>
      </w:pPr>
      <w:bookmarkStart w:id="43" w:name="_Toc16478879"/>
      <w:r>
        <w:rPr>
          <w:rFonts w:hint="eastAsia"/>
        </w:rPr>
        <w:lastRenderedPageBreak/>
        <w:t>6.</w:t>
      </w:r>
      <w:r>
        <w:t xml:space="preserve"> </w:t>
      </w:r>
      <w:r>
        <w:rPr>
          <w:rFonts w:hint="eastAsia"/>
        </w:rPr>
        <w:t>优化</w:t>
      </w:r>
      <w:bookmarkEnd w:id="43"/>
    </w:p>
    <w:p w:rsidR="00B41810" w:rsidRDefault="00000000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分析并优化数据库的“时－空”效率，尽可能地“提高处理速度”并且“降低数据占用空间”。</w:t>
      </w:r>
    </w:p>
    <w:p w:rsidR="00B41810" w:rsidRDefault="00000000">
      <w:pPr>
        <w:rPr>
          <w:i/>
          <w:iCs/>
        </w:rPr>
      </w:pPr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）分析“时－空”效率的瓶颈，找出优化对象（目标），并确定优先级。</w:t>
      </w:r>
    </w:p>
    <w:p w:rsidR="00B41810" w:rsidRDefault="00000000">
      <w:pPr>
        <w:rPr>
          <w:i/>
          <w:iCs/>
        </w:rPr>
      </w:pPr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）当优化对象（目标）之间存在对抗时，给出折衷方案。</w:t>
      </w:r>
    </w:p>
    <w:p w:rsidR="00B41810" w:rsidRDefault="00000000">
      <w:pPr>
        <w:rPr>
          <w:i/>
          <w:iCs/>
        </w:rPr>
      </w:pPr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3</w:t>
      </w:r>
      <w:r>
        <w:rPr>
          <w:rFonts w:hint="eastAsia"/>
          <w:i/>
          <w:iCs/>
        </w:rPr>
        <w:t>）给出优化的具体措施，例如优化数据库环境参数，对表格进行反规范化处理等。</w:t>
      </w:r>
    </w:p>
    <w:p w:rsidR="00B41810" w:rsidRDefault="00B418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2464"/>
        <w:gridCol w:w="5252"/>
      </w:tblGrid>
      <w:tr w:rsidR="00B41810">
        <w:tc>
          <w:tcPr>
            <w:tcW w:w="1004" w:type="dxa"/>
            <w:shd w:val="clear" w:color="auto" w:fill="D9D9D9"/>
          </w:tcPr>
          <w:p w:rsidR="00B41810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优先级</w:t>
            </w:r>
          </w:p>
        </w:tc>
        <w:tc>
          <w:tcPr>
            <w:tcW w:w="2464" w:type="dxa"/>
            <w:shd w:val="clear" w:color="auto" w:fill="D9D9D9"/>
          </w:tcPr>
          <w:p w:rsidR="00B41810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优化对象（目标）</w:t>
            </w:r>
          </w:p>
        </w:tc>
        <w:tc>
          <w:tcPr>
            <w:tcW w:w="5252" w:type="dxa"/>
            <w:shd w:val="clear" w:color="auto" w:fill="D9D9D9"/>
          </w:tcPr>
          <w:p w:rsidR="00B41810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措施</w:t>
            </w:r>
          </w:p>
        </w:tc>
      </w:tr>
      <w:tr w:rsidR="00B41810">
        <w:tc>
          <w:tcPr>
            <w:tcW w:w="1004" w:type="dxa"/>
          </w:tcPr>
          <w:p w:rsidR="00B41810" w:rsidRDefault="00B41810">
            <w:pPr>
              <w:rPr>
                <w:sz w:val="18"/>
              </w:rPr>
            </w:pPr>
          </w:p>
        </w:tc>
        <w:tc>
          <w:tcPr>
            <w:tcW w:w="2464" w:type="dxa"/>
          </w:tcPr>
          <w:p w:rsidR="00B41810" w:rsidRDefault="00B41810">
            <w:pPr>
              <w:rPr>
                <w:sz w:val="18"/>
              </w:rPr>
            </w:pPr>
          </w:p>
        </w:tc>
        <w:tc>
          <w:tcPr>
            <w:tcW w:w="5252" w:type="dxa"/>
          </w:tcPr>
          <w:p w:rsidR="00B41810" w:rsidRDefault="00B41810">
            <w:pPr>
              <w:rPr>
                <w:sz w:val="18"/>
              </w:rPr>
            </w:pPr>
          </w:p>
        </w:tc>
      </w:tr>
      <w:tr w:rsidR="00B41810">
        <w:tc>
          <w:tcPr>
            <w:tcW w:w="1004" w:type="dxa"/>
          </w:tcPr>
          <w:p w:rsidR="00B41810" w:rsidRDefault="00B41810">
            <w:pPr>
              <w:rPr>
                <w:sz w:val="18"/>
              </w:rPr>
            </w:pPr>
          </w:p>
        </w:tc>
        <w:tc>
          <w:tcPr>
            <w:tcW w:w="2464" w:type="dxa"/>
          </w:tcPr>
          <w:p w:rsidR="00B41810" w:rsidRDefault="00B41810">
            <w:pPr>
              <w:rPr>
                <w:sz w:val="18"/>
              </w:rPr>
            </w:pPr>
          </w:p>
        </w:tc>
        <w:tc>
          <w:tcPr>
            <w:tcW w:w="5252" w:type="dxa"/>
          </w:tcPr>
          <w:p w:rsidR="00B41810" w:rsidRDefault="00B41810">
            <w:pPr>
              <w:rPr>
                <w:sz w:val="18"/>
              </w:rPr>
            </w:pPr>
          </w:p>
        </w:tc>
      </w:tr>
      <w:tr w:rsidR="00B41810">
        <w:tc>
          <w:tcPr>
            <w:tcW w:w="1004" w:type="dxa"/>
          </w:tcPr>
          <w:p w:rsidR="00B41810" w:rsidRDefault="00B41810">
            <w:pPr>
              <w:rPr>
                <w:sz w:val="18"/>
              </w:rPr>
            </w:pPr>
          </w:p>
        </w:tc>
        <w:tc>
          <w:tcPr>
            <w:tcW w:w="2464" w:type="dxa"/>
          </w:tcPr>
          <w:p w:rsidR="00B41810" w:rsidRDefault="00B41810">
            <w:pPr>
              <w:rPr>
                <w:sz w:val="18"/>
              </w:rPr>
            </w:pPr>
          </w:p>
        </w:tc>
        <w:tc>
          <w:tcPr>
            <w:tcW w:w="5252" w:type="dxa"/>
          </w:tcPr>
          <w:p w:rsidR="00B41810" w:rsidRDefault="00B41810">
            <w:pPr>
              <w:rPr>
                <w:sz w:val="18"/>
              </w:rPr>
            </w:pPr>
          </w:p>
        </w:tc>
      </w:tr>
    </w:tbl>
    <w:p w:rsidR="00B41810" w:rsidRDefault="00B41810"/>
    <w:p w:rsidR="00B41810" w:rsidRDefault="00000000">
      <w:pPr>
        <w:pStyle w:val="1"/>
        <w:spacing w:before="175" w:after="175"/>
        <w:rPr>
          <w:rFonts w:ascii="宋体" w:hAnsi="宋体"/>
          <w:b w:val="0"/>
          <w:bCs/>
          <w:i/>
          <w:iCs/>
        </w:rPr>
      </w:pPr>
      <w:bookmarkStart w:id="44" w:name="_Toc16478880"/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数据库管理与维护说明</w:t>
      </w:r>
      <w:bookmarkEnd w:id="44"/>
    </w:p>
    <w:p w:rsidR="00B41810" w:rsidRDefault="00000000">
      <w:pPr>
        <w:rPr>
          <w:rFonts w:ascii="宋体" w:hAnsi="宋体"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在设计数据库的时候，及时给出管理与维护本数据库的方法，有助于将来撰写出正确完备的用户手册。</w:t>
      </w:r>
    </w:p>
    <w:p w:rsidR="00B41810" w:rsidRDefault="00B41810">
      <w:pPr>
        <w:rPr>
          <w:rFonts w:ascii="宋体" w:hAnsi="宋体"/>
          <w:i/>
          <w:iCs/>
        </w:rPr>
      </w:pPr>
    </w:p>
    <w:p w:rsidR="00B41810" w:rsidRDefault="00000000">
      <w:pPr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①在日常的使用中，尽量将数据进行备份，及时保存数据，使用命令行实用程序</w:t>
      </w:r>
      <w:proofErr w:type="spellStart"/>
      <w:r>
        <w:rPr>
          <w:rFonts w:ascii="宋体" w:hAnsi="宋体" w:hint="eastAsia"/>
          <w:sz w:val="24"/>
          <w:szCs w:val="32"/>
        </w:rPr>
        <w:t>mysqldump</w:t>
      </w:r>
      <w:proofErr w:type="spellEnd"/>
      <w:r>
        <w:rPr>
          <w:rFonts w:ascii="宋体" w:hAnsi="宋体" w:hint="eastAsia"/>
          <w:sz w:val="24"/>
          <w:szCs w:val="32"/>
        </w:rPr>
        <w:t>转储所有数据库内容到某个外部文件，在进行常规备份前该程序应该正常运行，以便能正确备份转储文件；</w:t>
      </w:r>
    </w:p>
    <w:p w:rsidR="00B41810" w:rsidRDefault="00B41810">
      <w:pPr>
        <w:rPr>
          <w:rFonts w:ascii="宋体" w:hAnsi="宋体"/>
          <w:sz w:val="24"/>
          <w:szCs w:val="32"/>
        </w:rPr>
      </w:pPr>
    </w:p>
    <w:p w:rsidR="00B41810" w:rsidRDefault="00000000">
      <w:pPr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②尽量不使用root账号进行MySQL操作，避免数据库损坏；</w:t>
      </w:r>
    </w:p>
    <w:p w:rsidR="00B41810" w:rsidRDefault="00B41810">
      <w:pPr>
        <w:rPr>
          <w:rFonts w:ascii="宋体" w:hAnsi="宋体"/>
          <w:sz w:val="24"/>
          <w:szCs w:val="32"/>
        </w:rPr>
      </w:pPr>
    </w:p>
    <w:p w:rsidR="00B41810" w:rsidRDefault="00000000">
      <w:pPr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③利用</w:t>
      </w:r>
      <w:r>
        <w:rPr>
          <w:rFonts w:ascii="宋体" w:hAnsi="宋体"/>
          <w:sz w:val="24"/>
          <w:szCs w:val="32"/>
        </w:rPr>
        <w:t>MySQL提供的语句</w:t>
      </w:r>
      <w:r>
        <w:rPr>
          <w:rFonts w:ascii="宋体" w:hAnsi="宋体" w:hint="eastAsia"/>
          <w:sz w:val="24"/>
          <w:szCs w:val="32"/>
        </w:rPr>
        <w:t>检查</w:t>
      </w:r>
      <w:r>
        <w:rPr>
          <w:rFonts w:ascii="宋体" w:hAnsi="宋体"/>
          <w:sz w:val="24"/>
          <w:szCs w:val="32"/>
        </w:rPr>
        <w:t>数据库</w:t>
      </w:r>
      <w:r>
        <w:rPr>
          <w:rFonts w:ascii="宋体" w:hAnsi="宋体" w:hint="eastAsia"/>
          <w:sz w:val="24"/>
          <w:szCs w:val="32"/>
        </w:rPr>
        <w:t>是否</w:t>
      </w:r>
      <w:r>
        <w:rPr>
          <w:rFonts w:ascii="宋体" w:hAnsi="宋体"/>
          <w:sz w:val="24"/>
          <w:szCs w:val="32"/>
        </w:rPr>
        <w:t>正确和正常运行</w:t>
      </w:r>
    </w:p>
    <w:p w:rsidR="00B41810" w:rsidRDefault="00000000"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1、analyze table orders;</w:t>
      </w:r>
    </w:p>
    <w:p w:rsidR="00B41810" w:rsidRDefault="00000000"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此语句用来</w:t>
      </w:r>
      <w:proofErr w:type="gramStart"/>
      <w:r>
        <w:rPr>
          <w:rFonts w:ascii="宋体" w:hAnsi="宋体"/>
          <w:sz w:val="24"/>
          <w:szCs w:val="32"/>
        </w:rPr>
        <w:t>检查表键是否</w:t>
      </w:r>
      <w:proofErr w:type="gramEnd"/>
      <w:r>
        <w:rPr>
          <w:rFonts w:ascii="宋体" w:hAnsi="宋体"/>
          <w:sz w:val="24"/>
          <w:szCs w:val="32"/>
        </w:rPr>
        <w:t>正确。</w:t>
      </w:r>
    </w:p>
    <w:p w:rsidR="00B41810" w:rsidRDefault="00000000"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 xml:space="preserve">2、check table </w:t>
      </w:r>
      <w:proofErr w:type="spellStart"/>
      <w:r>
        <w:rPr>
          <w:rFonts w:ascii="宋体" w:hAnsi="宋体"/>
          <w:sz w:val="24"/>
          <w:szCs w:val="32"/>
        </w:rPr>
        <w:t>orders,orderitems</w:t>
      </w:r>
      <w:proofErr w:type="spellEnd"/>
      <w:r>
        <w:rPr>
          <w:rFonts w:ascii="宋体" w:hAnsi="宋体"/>
          <w:sz w:val="24"/>
          <w:szCs w:val="32"/>
        </w:rPr>
        <w:t>;</w:t>
      </w:r>
    </w:p>
    <w:p w:rsidR="00B41810" w:rsidRDefault="00000000"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check table用来针对许多问题进行检查，在</w:t>
      </w:r>
      <w:proofErr w:type="spellStart"/>
      <w:r>
        <w:rPr>
          <w:rFonts w:ascii="宋体" w:hAnsi="宋体"/>
          <w:sz w:val="24"/>
          <w:szCs w:val="32"/>
        </w:rPr>
        <w:t>MyISAM</w:t>
      </w:r>
      <w:proofErr w:type="spellEnd"/>
      <w:r>
        <w:rPr>
          <w:rFonts w:ascii="宋体" w:hAnsi="宋体"/>
          <w:sz w:val="24"/>
          <w:szCs w:val="32"/>
        </w:rPr>
        <w:t>表上还对索引进行检查。</w:t>
      </w:r>
    </w:p>
    <w:p w:rsidR="00B41810" w:rsidRDefault="00B41810">
      <w:pPr>
        <w:rPr>
          <w:rFonts w:ascii="宋体" w:hAnsi="宋体"/>
          <w:sz w:val="24"/>
          <w:szCs w:val="32"/>
        </w:rPr>
      </w:pPr>
    </w:p>
    <w:p w:rsidR="00B41810" w:rsidRDefault="00000000">
      <w:pPr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④定期查看日志文件</w:t>
      </w:r>
    </w:p>
    <w:p w:rsidR="00B41810" w:rsidRDefault="00000000">
      <w:pPr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查看错误日志和查询日志可以帮助快速修复数据库的问题</w:t>
      </w:r>
    </w:p>
    <w:sectPr w:rsidR="00B41810">
      <w:headerReference w:type="default" r:id="rId10"/>
      <w:footerReference w:type="default" r:id="rId11"/>
      <w:pgSz w:w="11906" w:h="16838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1385" w:rsidRDefault="00BE1385">
      <w:r>
        <w:separator/>
      </w:r>
    </w:p>
  </w:endnote>
  <w:endnote w:type="continuationSeparator" w:id="0">
    <w:p w:rsidR="00BE1385" w:rsidRDefault="00BE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360"/>
      <w:gridCol w:w="4360"/>
    </w:tblGrid>
    <w:tr w:rsidR="00B41810">
      <w:tc>
        <w:tcPr>
          <w:tcW w:w="4360" w:type="dxa"/>
        </w:tcPr>
        <w:p w:rsidR="00B41810" w:rsidRDefault="00000000">
          <w:pPr>
            <w:pStyle w:val="a6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360" w:type="dxa"/>
        </w:tcPr>
        <w:p w:rsidR="00B41810" w:rsidRDefault="00000000">
          <w:pPr>
            <w:pStyle w:val="a6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>
            <w:rPr>
              <w:rStyle w:val="a9"/>
            </w:rPr>
            <w:t>7</w:t>
          </w:r>
          <w:r>
            <w:rPr>
              <w:rStyle w:val="a9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NUMPAGES </w:instrText>
          </w:r>
          <w:r>
            <w:rPr>
              <w:rStyle w:val="a9"/>
            </w:rPr>
            <w:fldChar w:fldCharType="separate"/>
          </w:r>
          <w:r>
            <w:rPr>
              <w:rStyle w:val="a9"/>
            </w:rPr>
            <w:t>7</w:t>
          </w:r>
          <w:r>
            <w:rPr>
              <w:rStyle w:val="a9"/>
            </w:rPr>
            <w:fldChar w:fldCharType="end"/>
          </w:r>
        </w:p>
      </w:tc>
    </w:tr>
  </w:tbl>
  <w:p w:rsidR="00B41810" w:rsidRDefault="00B418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1385" w:rsidRDefault="00BE1385">
      <w:r>
        <w:separator/>
      </w:r>
    </w:p>
  </w:footnote>
  <w:footnote w:type="continuationSeparator" w:id="0">
    <w:p w:rsidR="00BE1385" w:rsidRDefault="00BE1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1810" w:rsidRDefault="00000000">
    <w:pPr>
      <w:pStyle w:val="a7"/>
      <w:jc w:val="both"/>
    </w:pPr>
    <w:r>
      <w:rPr>
        <w:rFonts w:hint="eastAsia"/>
      </w:rPr>
      <w:t>项目名称，《数据库设计报告》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xu">
    <w15:presenceInfo w15:providerId="None" w15:userId="lix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I2MDFhZWFhYzE3YjNhYTA5OTc3MmUzMWFhYTgyM2EifQ=="/>
  </w:docVars>
  <w:rsids>
    <w:rsidRoot w:val="00B41810"/>
    <w:rsid w:val="00535F69"/>
    <w:rsid w:val="00B41810"/>
    <w:rsid w:val="00BE1385"/>
    <w:rsid w:val="00F72557"/>
    <w:rsid w:val="19CE66C0"/>
    <w:rsid w:val="21394F47"/>
    <w:rsid w:val="3748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F3AC40"/>
  <w15:docId w15:val="{97A501A0-472A-46B6-A54F-AC37052B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2"/>
    <w:lsdException w:name="heading 2" w:uiPriority="2"/>
    <w:lsdException w:name="heading 3" w:uiPriority="2" w:qFormat="1"/>
    <w:lsdException w:name="heading 4" w:uiPriority="2" w:qFormat="1"/>
    <w:lsdException w:name="heading 5" w:uiPriority="2"/>
    <w:lsdException w:name="heading 6" w:uiPriority="2" w:qFormat="1"/>
    <w:lsdException w:name="heading 7" w:uiPriority="2" w:qFormat="1"/>
    <w:lsdException w:name="heading 8" w:uiPriority="2"/>
    <w:lsdException w:name="heading 9" w:semiHidden="1" w:unhideWhenUsed="1" w:qFormat="1"/>
    <w:lsdException w:name="toc 1" w:uiPriority="2" w:qFormat="1"/>
    <w:lsdException w:name="toc 2" w:uiPriority="2" w:qFormat="1"/>
    <w:lsdException w:name="toc 3" w:uiPriority="2"/>
    <w:lsdException w:name="toc 4" w:uiPriority="2" w:qFormat="1"/>
    <w:lsdException w:name="toc 5" w:uiPriority="2" w:qFormat="1"/>
    <w:lsdException w:name="toc 6" w:uiPriority="2" w:qFormat="1"/>
    <w:lsdException w:name="toc 7" w:uiPriority="2"/>
    <w:lsdException w:name="toc 8" w:uiPriority="2" w:qFormat="1"/>
    <w:lsdException w:name="toc 9" w:uiPriority="2" w:qFormat="1"/>
    <w:lsdException w:name="header" w:qFormat="1"/>
    <w:lsdException w:name="caption" w:semiHidden="1" w:unhideWhenUsed="1" w:qFormat="1"/>
    <w:lsdException w:name="page number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2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uiPriority w:val="2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uiPriority w:val="2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uiPriority w:val="2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uiPriority w:val="2"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uiPriority w:val="2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uiPriority w:val="2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uiPriority w:val="2"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2"/>
    <w:pPr>
      <w:ind w:left="1260"/>
      <w:jc w:val="left"/>
    </w:pPr>
    <w:rPr>
      <w:szCs w:val="21"/>
    </w:rPr>
  </w:style>
  <w:style w:type="paragraph" w:styleId="a3">
    <w:name w:val="Document Map"/>
    <w:basedOn w:val="a"/>
    <w:pPr>
      <w:shd w:val="clear" w:color="auto" w:fill="000080"/>
    </w:pPr>
  </w:style>
  <w:style w:type="paragraph" w:styleId="30">
    <w:name w:val="Body Text 3"/>
    <w:basedOn w:val="a"/>
    <w:qFormat/>
    <w:rPr>
      <w:i/>
      <w:iCs/>
    </w:rPr>
  </w:style>
  <w:style w:type="paragraph" w:styleId="a4">
    <w:name w:val="Body Text"/>
    <w:basedOn w:val="a"/>
    <w:rPr>
      <w:i/>
      <w:iCs/>
      <w:sz w:val="18"/>
    </w:rPr>
  </w:style>
  <w:style w:type="paragraph" w:styleId="a5">
    <w:name w:val="Body Text Indent"/>
    <w:basedOn w:val="a"/>
    <w:pPr>
      <w:tabs>
        <w:tab w:val="left" w:pos="3346"/>
      </w:tabs>
      <w:ind w:firstLine="495"/>
    </w:pPr>
    <w:rPr>
      <w:i/>
      <w:iCs/>
    </w:rPr>
  </w:style>
  <w:style w:type="paragraph" w:styleId="TOC5">
    <w:name w:val="toc 5"/>
    <w:basedOn w:val="a"/>
    <w:next w:val="a"/>
    <w:uiPriority w:val="2"/>
    <w:qFormat/>
    <w:pPr>
      <w:ind w:left="840"/>
      <w:jc w:val="left"/>
    </w:pPr>
    <w:rPr>
      <w:szCs w:val="21"/>
    </w:rPr>
  </w:style>
  <w:style w:type="paragraph" w:styleId="TOC3">
    <w:name w:val="toc 3"/>
    <w:basedOn w:val="a"/>
    <w:next w:val="a"/>
    <w:uiPriority w:val="2"/>
    <w:pPr>
      <w:ind w:left="420"/>
      <w:jc w:val="left"/>
    </w:pPr>
    <w:rPr>
      <w:i/>
      <w:iCs/>
    </w:rPr>
  </w:style>
  <w:style w:type="paragraph" w:styleId="TOC8">
    <w:name w:val="toc 8"/>
    <w:basedOn w:val="a"/>
    <w:next w:val="a"/>
    <w:uiPriority w:val="2"/>
    <w:qFormat/>
    <w:pPr>
      <w:ind w:left="1470"/>
      <w:jc w:val="left"/>
    </w:pPr>
    <w:rPr>
      <w:szCs w:val="21"/>
    </w:rPr>
  </w:style>
  <w:style w:type="paragraph" w:styleId="20">
    <w:name w:val="Body Text Indent 2"/>
    <w:basedOn w:val="a"/>
    <w:qFormat/>
    <w:pPr>
      <w:tabs>
        <w:tab w:val="left" w:pos="3346"/>
      </w:tabs>
      <w:ind w:firstLineChars="200" w:firstLine="477"/>
    </w:pPr>
    <w:rPr>
      <w:i/>
      <w:iCs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2"/>
    <w:qFormat/>
    <w:pPr>
      <w:spacing w:before="120" w:after="120"/>
      <w:jc w:val="left"/>
    </w:pPr>
    <w:rPr>
      <w:b/>
      <w:bCs/>
      <w:caps/>
    </w:rPr>
  </w:style>
  <w:style w:type="paragraph" w:styleId="TOC4">
    <w:name w:val="toc 4"/>
    <w:basedOn w:val="a"/>
    <w:next w:val="a"/>
    <w:uiPriority w:val="2"/>
    <w:qFormat/>
    <w:pPr>
      <w:ind w:left="630"/>
      <w:jc w:val="left"/>
    </w:pPr>
    <w:rPr>
      <w:szCs w:val="21"/>
    </w:rPr>
  </w:style>
  <w:style w:type="paragraph" w:styleId="TOC6">
    <w:name w:val="toc 6"/>
    <w:basedOn w:val="a"/>
    <w:next w:val="a"/>
    <w:uiPriority w:val="2"/>
    <w:qFormat/>
    <w:pPr>
      <w:ind w:left="1050"/>
      <w:jc w:val="left"/>
    </w:pPr>
    <w:rPr>
      <w:szCs w:val="21"/>
    </w:rPr>
  </w:style>
  <w:style w:type="paragraph" w:styleId="31">
    <w:name w:val="Body Text Indent 3"/>
    <w:basedOn w:val="a"/>
    <w:qFormat/>
    <w:pPr>
      <w:ind w:firstLine="420"/>
    </w:pPr>
    <w:rPr>
      <w:i/>
      <w:iCs/>
      <w:sz w:val="18"/>
    </w:rPr>
  </w:style>
  <w:style w:type="paragraph" w:styleId="TOC2">
    <w:name w:val="toc 2"/>
    <w:basedOn w:val="a"/>
    <w:next w:val="a"/>
    <w:uiPriority w:val="2"/>
    <w:qFormat/>
    <w:pPr>
      <w:ind w:left="210"/>
      <w:jc w:val="left"/>
    </w:pPr>
    <w:rPr>
      <w:smallCaps/>
    </w:rPr>
  </w:style>
  <w:style w:type="paragraph" w:styleId="TOC9">
    <w:name w:val="toc 9"/>
    <w:basedOn w:val="a"/>
    <w:next w:val="a"/>
    <w:uiPriority w:val="2"/>
    <w:qFormat/>
    <w:pPr>
      <w:ind w:left="1680"/>
      <w:jc w:val="left"/>
    </w:pPr>
    <w:rPr>
      <w:szCs w:val="21"/>
    </w:rPr>
  </w:style>
  <w:style w:type="paragraph" w:styleId="21">
    <w:name w:val="Body Text 2"/>
    <w:basedOn w:val="a"/>
    <w:qFormat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8">
    <w:name w:val="Title"/>
    <w:basedOn w:val="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page number"/>
    <w:basedOn w:val="a0"/>
    <w:qFormat/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rPr>
      <w:color w:val="0000FF"/>
      <w:u w:val="single"/>
    </w:rPr>
  </w:style>
  <w:style w:type="paragraph" w:customStyle="1" w:styleId="Normal0">
    <w:name w:val="Normal0"/>
    <w:uiPriority w:val="7"/>
    <w:qFormat/>
    <w:rPr>
      <w:lang w:eastAsia="en-US"/>
    </w:rPr>
  </w:style>
  <w:style w:type="paragraph" w:customStyle="1" w:styleId="Title2">
    <w:name w:val="Title 2"/>
    <w:basedOn w:val="Normal0"/>
    <w:next w:val="a8"/>
    <w:uiPriority w:val="7"/>
    <w:qFormat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uiPriority w:val="7"/>
    <w:qFormat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  <extobjs>
    <extobj name="C9F754DE-2CAD-44b6-B708-469DEB6407EB-1">
      <extobjdata type="C9F754DE-2CAD-44b6-B708-469DEB6407EB" data="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"/>
    </extobj>
    <extobj name="C9F754DE-2CAD-44b6-B708-469DEB6407EB-2">
      <extobjdata type="C9F754DE-2CAD-44b6-B708-469DEB6407EB" data="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"/>
    </extobj>
    <extobj name="C9F754DE-2CAD-44b6-B708-469DEB6407EB-3">
      <extobjdata type="C9F754DE-2CAD-44b6-B708-469DEB6407EB" data="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637</Words>
  <Characters>3632</Characters>
  <Application>Microsoft Office Word</Application>
  <DocSecurity>0</DocSecurity>
  <Lines>30</Lines>
  <Paragraphs>8</Paragraphs>
  <ScaleCrop>false</ScaleCrop>
  <Company>SBell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creator>SEPG</dc:creator>
  <cp:lastModifiedBy>zc c</cp:lastModifiedBy>
  <cp:revision>12</cp:revision>
  <cp:lastPrinted>2001-08-09T04:38:00Z</cp:lastPrinted>
  <dcterms:created xsi:type="dcterms:W3CDTF">2002-05-23T00:34:00Z</dcterms:created>
  <dcterms:modified xsi:type="dcterms:W3CDTF">2022-12-22T19:10:00Z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81DE6DA355C640158E6470F8421EF1C1</vt:lpwstr>
  </property>
</Properties>
</file>